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9"/>
        <w:tblW w:w="0" w:type="auto"/>
        <w:jc w:val="center"/>
        <w:tblLayout w:type="autofit"/>
        <w:tblCellMar>
          <w:top w:w="0" w:type="dxa"/>
          <w:left w:w="105" w:type="dxa"/>
          <w:bottom w:w="0" w:type="dxa"/>
          <w:right w:w="105" w:type="dxa"/>
        </w:tblCellMar>
      </w:tblPr>
      <w:tblGrid>
        <w:gridCol w:w="2119"/>
        <w:gridCol w:w="2635"/>
        <w:gridCol w:w="1170"/>
        <w:gridCol w:w="2750"/>
      </w:tblGrid>
      <w:tr>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840" w:firstLineChars="400"/>
              <w:rPr>
                <w:color w:val="000000"/>
                <w:kern w:val="0"/>
                <w:sz w:val="21"/>
                <w:szCs w:val="21"/>
              </w:rPr>
            </w:pPr>
            <w:r>
              <w:rPr>
                <w:rFonts w:hint="eastAsia"/>
                <w:color w:val="000000"/>
                <w:kern w:val="0"/>
                <w:sz w:val="21"/>
                <w:szCs w:val="21"/>
              </w:rPr>
              <w:t>裴浩楠</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20201105657</w:t>
            </w:r>
          </w:p>
        </w:tc>
      </w:tr>
      <w:tr>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2</w:t>
            </w:r>
            <w:r>
              <w:rPr>
                <w:color w:val="000000"/>
                <w:kern w:val="0"/>
                <w:sz w:val="21"/>
                <w:szCs w:val="21"/>
              </w:rPr>
              <w:t>02</w:t>
            </w:r>
            <w:r>
              <w:rPr>
                <w:rFonts w:hint="eastAsia"/>
                <w:color w:val="000000"/>
                <w:kern w:val="0"/>
                <w:sz w:val="21"/>
                <w:szCs w:val="21"/>
              </w:rPr>
              <w:t>3/</w:t>
            </w:r>
            <w:r>
              <w:rPr>
                <w:color w:val="000000"/>
                <w:kern w:val="0"/>
                <w:sz w:val="21"/>
                <w:szCs w:val="21"/>
              </w:rPr>
              <w:t>10</w:t>
            </w:r>
            <w:r>
              <w:rPr>
                <w:rFonts w:hint="eastAsia"/>
                <w:color w:val="000000"/>
                <w:kern w:val="0"/>
                <w:sz w:val="21"/>
                <w:szCs w:val="21"/>
              </w:rPr>
              <w:t>/</w:t>
            </w:r>
            <w:r>
              <w:rPr>
                <w:color w:val="000000"/>
                <w:kern w:val="0"/>
                <w:sz w:val="21"/>
                <w:szCs w:val="21"/>
              </w:rPr>
              <w:t>2</w:t>
            </w:r>
            <w:r>
              <w:rPr>
                <w:rFonts w:hint="eastAsia"/>
                <w:color w:val="000000"/>
                <w:kern w:val="0"/>
                <w:sz w:val="21"/>
                <w:szCs w:val="21"/>
              </w:rPr>
              <w:t>8</w:t>
            </w:r>
          </w:p>
        </w:tc>
      </w:tr>
      <w:tr>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苟燕</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副教授</w:t>
            </w:r>
          </w:p>
        </w:tc>
      </w:tr>
      <w:tr>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基于SpringBoot+Mybatis+Vue的学生德育量化考核系统</w:t>
            </w:r>
          </w:p>
        </w:tc>
      </w:tr>
      <w:tr>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840" w:firstLineChars="400"/>
              <w:jc w:val="left"/>
              <w:rPr>
                <w:color w:val="000000"/>
                <w:kern w:val="0"/>
                <w:sz w:val="21"/>
                <w:szCs w:val="21"/>
              </w:rPr>
            </w:pPr>
            <w:r>
              <w:rPr>
                <w:rFonts w:hint="eastAsia"/>
                <w:color w:val="000000"/>
                <w:kern w:val="0"/>
                <w:sz w:val="21"/>
                <w:szCs w:val="21"/>
              </w:rPr>
              <w:t>该项目具有一定的创新性和实用性，工作量达到毕业设计要求，同意开题。</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签字：</w:t>
            </w:r>
            <w:r>
              <w:rPr>
                <w:color w:val="000000"/>
                <w:kern w:val="0"/>
                <w:sz w:val="21"/>
                <w:szCs w:val="21"/>
              </w:rPr>
              <w:drawing>
                <wp:inline distT="0" distB="0" distL="0" distR="0">
                  <wp:extent cx="704215" cy="447040"/>
                  <wp:effectExtent l="0" t="0" r="1206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rcRect l="24562" t="32499" r="25413" b="25132"/>
                          <a:stretch>
                            <a:fillRect/>
                          </a:stretch>
                        </pic:blipFill>
                        <pic:spPr>
                          <a:xfrm>
                            <a:off x="0" y="0"/>
                            <a:ext cx="716466" cy="455228"/>
                          </a:xfrm>
                          <a:prstGeom prst="rect">
                            <a:avLst/>
                          </a:prstGeom>
                          <a:ln>
                            <a:noFill/>
                          </a:ln>
                        </pic:spPr>
                      </pic:pic>
                    </a:graphicData>
                  </a:graphic>
                </wp:inline>
              </w:drawing>
            </w:r>
          </w:p>
        </w:tc>
      </w:tr>
      <w:tr>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rPr>
          <w:trHeight w:val="570" w:hRule="atLeast"/>
          <w:jc w:val="center"/>
        </w:trPr>
        <w:tc>
          <w:tcPr>
            <w:tcW w:w="4754" w:type="dxa"/>
            <w:gridSpan w:val="2"/>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c>
          <w:tcPr>
            <w:tcW w:w="3920" w:type="dxa"/>
            <w:gridSpan w:val="2"/>
            <w:tcBorders>
              <w:top w:val="single" w:color="000000" w:sz="6" w:space="0"/>
              <w:left w:val="nil"/>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成绩：</w:t>
            </w:r>
          </w:p>
        </w:tc>
      </w:tr>
      <w:tr>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center"/>
      </w:pPr>
    </w:p>
    <w:p>
      <w:pPr>
        <w:spacing w:before="78" w:after="78"/>
        <w:ind w:firstLine="0" w:firstLineChars="0"/>
        <w:jc w:val="cente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2" w:leftChars="-87" w:hanging="207"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6"/>
        </w:rPr>
      </w:pPr>
    </w:p>
    <w:p>
      <w:pPr>
        <w:spacing w:before="78" w:after="78"/>
        <w:ind w:left="3213" w:hanging="3203" w:hangingChars="1000"/>
        <w:rPr>
          <w:b/>
          <w:sz w:val="36"/>
        </w:rPr>
      </w:pPr>
      <w:r>
        <w:rPr>
          <w:b/>
          <w:sz w:val="32"/>
          <w:szCs w:val="32"/>
        </w:rPr>
        <w:t>题</w:t>
      </w:r>
      <w:r>
        <w:rPr>
          <w:rFonts w:hint="eastAsia"/>
          <w:b/>
          <w:sz w:val="32"/>
          <w:szCs w:val="32"/>
        </w:rPr>
        <w:t xml:space="preserve">    </w:t>
      </w:r>
      <w:r>
        <w:rPr>
          <w:b/>
          <w:sz w:val="32"/>
          <w:szCs w:val="32"/>
        </w:rPr>
        <w:t>目</w:t>
      </w:r>
      <w:r>
        <w:rPr>
          <w:rFonts w:hint="eastAsia"/>
          <w:b/>
          <w:sz w:val="32"/>
          <w:szCs w:val="32"/>
        </w:rPr>
        <w:t>:</w:t>
      </w:r>
      <w:r>
        <w:rPr>
          <w:rFonts w:hint="eastAsia"/>
          <w:b/>
          <w:sz w:val="28"/>
          <w:szCs w:val="22"/>
          <w:u w:val="single"/>
        </w:rPr>
        <w:t>基于SpringBoot+Mybatis+Vue的学生德育量化考核系统</w:t>
      </w:r>
    </w:p>
    <w:p>
      <w:pPr>
        <w:spacing w:before="249" w:beforeLines="80" w:after="78" w:line="360" w:lineRule="auto"/>
        <w:ind w:right="-9" w:firstLine="0" w:firstLineChars="0"/>
        <w:rPr>
          <w:b/>
          <w:sz w:val="32"/>
          <w:u w:val="single"/>
        </w:rPr>
      </w:pPr>
      <w:r>
        <w:rPr>
          <w:b/>
          <w:sz w:val="32"/>
        </w:rPr>
        <w:t>专    业</w:t>
      </w:r>
      <w:r>
        <w:rPr>
          <w:rFonts w:hint="eastAsia"/>
          <w:b/>
          <w:sz w:val="32"/>
        </w:rPr>
        <w:t>:</w:t>
      </w:r>
      <w:r>
        <w:rPr>
          <w:rFonts w:hint="eastAsia"/>
          <w:b/>
          <w:sz w:val="32"/>
          <w:u w:val="single"/>
        </w:rPr>
        <w:t xml:space="preserve">             计算机科学与技术              </w:t>
      </w:r>
    </w:p>
    <w:p>
      <w:pPr>
        <w:spacing w:before="249" w:beforeLines="80" w:after="78" w:line="360" w:lineRule="auto"/>
        <w:ind w:firstLine="0" w:firstLineChars="0"/>
        <w:rPr>
          <w:b/>
          <w:sz w:val="32"/>
          <w:u w:val="single"/>
        </w:rPr>
      </w:pPr>
      <w:r>
        <w:rPr>
          <w:rFonts w:hint="eastAsia"/>
          <w:b/>
          <w:sz w:val="32"/>
        </w:rPr>
        <w:t xml:space="preserve">姓 </w:t>
      </w:r>
      <w:r>
        <w:rPr>
          <w:b/>
          <w:sz w:val="32"/>
        </w:rPr>
        <w:t xml:space="preserve">   </w:t>
      </w:r>
      <w:r>
        <w:rPr>
          <w:rFonts w:hint="eastAsia"/>
          <w:b/>
          <w:sz w:val="32"/>
        </w:rPr>
        <w:t>名</w:t>
      </w:r>
      <w:r>
        <w:rPr>
          <w:rFonts w:hint="eastAsia"/>
          <w:b/>
          <w:sz w:val="32"/>
          <w:szCs w:val="32"/>
        </w:rPr>
        <w:t>:</w:t>
      </w:r>
      <w:r>
        <w:rPr>
          <w:b/>
          <w:sz w:val="32"/>
          <w:u w:val="single"/>
        </w:rPr>
        <w:t xml:space="preserve">    </w:t>
      </w:r>
      <w:r>
        <w:rPr>
          <w:rFonts w:hint="eastAsia"/>
          <w:b/>
          <w:sz w:val="32"/>
          <w:u w:val="single"/>
        </w:rPr>
        <w:t xml:space="preserve">              裴浩楠</w:t>
      </w:r>
      <w:r>
        <w:rPr>
          <w:b/>
          <w:sz w:val="32"/>
          <w:u w:val="single"/>
        </w:rPr>
        <w:t xml:space="preserve">   </w:t>
      </w:r>
      <w:r>
        <w:rPr>
          <w:rFonts w:hint="eastAsia"/>
          <w:b/>
          <w:sz w:val="32"/>
          <w:u w:val="single"/>
        </w:rPr>
        <w:t xml:space="preserve">                </w:t>
      </w:r>
    </w:p>
    <w:p>
      <w:pPr>
        <w:spacing w:before="249" w:beforeLines="80" w:after="78" w:line="360" w:lineRule="auto"/>
        <w:ind w:right="-9" w:firstLine="0" w:firstLineChars="0"/>
        <w:rPr>
          <w:b/>
          <w:sz w:val="32"/>
          <w:u w:val="single"/>
        </w:rPr>
      </w:pPr>
      <w:r>
        <w:rPr>
          <w:b/>
          <w:sz w:val="32"/>
        </w:rPr>
        <w:t>学    号</w:t>
      </w:r>
      <w:r>
        <w:rPr>
          <w:rFonts w:hint="eastAsia"/>
          <w:b/>
          <w:sz w:val="32"/>
          <w:szCs w:val="32"/>
        </w:rPr>
        <w:t>:</w:t>
      </w:r>
      <w:r>
        <w:rPr>
          <w:b/>
          <w:sz w:val="32"/>
          <w:u w:val="single"/>
        </w:rPr>
        <w:t xml:space="preserve">  </w:t>
      </w:r>
      <w:r>
        <w:rPr>
          <w:rFonts w:hint="eastAsia"/>
          <w:b/>
          <w:sz w:val="32"/>
          <w:u w:val="single"/>
        </w:rPr>
        <w:t xml:space="preserve">             </w:t>
      </w:r>
      <w:ins w:id="0" w:author="孤" w:date="2023-10-24T09:22:00Z">
        <w:r>
          <w:rPr>
            <w:rFonts w:hint="eastAsia"/>
            <w:b/>
            <w:sz w:val="32"/>
            <w:u w:val="single"/>
          </w:rPr>
          <w:t xml:space="preserve"> </w:t>
        </w:r>
      </w:ins>
      <w:r>
        <w:rPr>
          <w:rFonts w:hint="eastAsia"/>
          <w:b/>
          <w:sz w:val="32"/>
          <w:u w:val="single"/>
        </w:rPr>
        <w:t xml:space="preserve">20201105657                </w:t>
      </w:r>
    </w:p>
    <w:p>
      <w:pPr>
        <w:spacing w:before="249" w:beforeLines="80" w:after="78" w:line="360" w:lineRule="auto"/>
        <w:ind w:firstLine="0" w:firstLineChars="0"/>
        <w:jc w:val="left"/>
        <w:rPr>
          <w:b/>
          <w:sz w:val="32"/>
          <w:u w:val="single"/>
        </w:rPr>
      </w:pPr>
      <w:r>
        <w:rPr>
          <w:b/>
          <w:sz w:val="32"/>
        </w:rPr>
        <w:t>指导教师</w:t>
      </w:r>
      <w:r>
        <w:rPr>
          <w:rFonts w:hint="eastAsia"/>
          <w:b/>
          <w:sz w:val="32"/>
          <w:szCs w:val="32"/>
        </w:rPr>
        <w:t>:</w:t>
      </w:r>
      <w:r>
        <w:rPr>
          <w:b/>
          <w:sz w:val="32"/>
          <w:u w:val="single"/>
        </w:rPr>
        <w:t xml:space="preserve">  </w:t>
      </w:r>
      <w:r>
        <w:rPr>
          <w:rFonts w:hint="eastAsia"/>
          <w:b/>
          <w:sz w:val="32"/>
          <w:u w:val="single"/>
        </w:rPr>
        <w:t xml:space="preserve">                 苟燕</w:t>
      </w:r>
      <w:r>
        <w:rPr>
          <w:b/>
          <w:sz w:val="32"/>
          <w:u w:val="single"/>
        </w:rPr>
        <w:t xml:space="preserve">     </w:t>
      </w:r>
      <w:r>
        <w:rPr>
          <w:rFonts w:hint="eastAsia"/>
          <w:b/>
          <w:sz w:val="32"/>
          <w:u w:val="single"/>
        </w:rPr>
        <w:t xml:space="preserve">               </w:t>
      </w:r>
    </w:p>
    <w:p>
      <w:pPr>
        <w:spacing w:before="249" w:beforeLines="80" w:after="78" w:line="360" w:lineRule="auto"/>
        <w:ind w:firstLine="0" w:firstLineChars="0"/>
        <w:rPr>
          <w:b/>
          <w:sz w:val="32"/>
          <w:u w:val="single"/>
        </w:rPr>
      </w:pPr>
      <w:r>
        <w:rPr>
          <w:b/>
          <w:sz w:val="32"/>
        </w:rPr>
        <w:t>日    期</w:t>
      </w:r>
      <w:r>
        <w:rPr>
          <w:rFonts w:hint="eastAsia"/>
          <w:b/>
          <w:sz w:val="32"/>
          <w:szCs w:val="32"/>
        </w:rPr>
        <w:t>:</w:t>
      </w:r>
      <w:r>
        <w:rPr>
          <w:b/>
          <w:sz w:val="32"/>
          <w:u w:val="single"/>
        </w:rPr>
        <w:t xml:space="preserve">  </w:t>
      </w:r>
      <w:r>
        <w:rPr>
          <w:rFonts w:hint="eastAsia"/>
          <w:b/>
          <w:sz w:val="32"/>
          <w:u w:val="single"/>
        </w:rPr>
        <w:t xml:space="preserve">                2023/10/20</w:t>
      </w:r>
      <w:r>
        <w:rPr>
          <w:b/>
          <w:sz w:val="32"/>
          <w:u w:val="single"/>
        </w:rPr>
        <w:t xml:space="preserve">  </w:t>
      </w:r>
      <w:r>
        <w:rPr>
          <w:rFonts w:hint="eastAsia"/>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2"/>
        <w:spacing w:before="156" w:after="156"/>
        <w:rPr>
          <w:rFonts w:hAnsi="宋体" w:eastAsia="宋体"/>
          <w:sz w:val="24"/>
        </w:rPr>
      </w:pPr>
      <w:r>
        <w:rPr>
          <w:rFonts w:hint="eastAsia"/>
        </w:rPr>
        <w:t>一</w:t>
      </w:r>
      <w:r>
        <w:t>．课题来源及研究的目的和意义</w:t>
      </w:r>
    </w:p>
    <w:p>
      <w:pPr>
        <w:pStyle w:val="12"/>
        <w:spacing w:before="156" w:after="156"/>
        <w:ind w:firstLine="480" w:firstLineChars="200"/>
        <w:rPr>
          <w:rFonts w:ascii="宋体" w:hAnsi="宋体" w:eastAsia="宋体" w:cs="宋体"/>
          <w:sz w:val="24"/>
        </w:rPr>
      </w:pPr>
      <w:r>
        <w:rPr>
          <w:rFonts w:hint="eastAsia" w:ascii="宋体" w:hAnsi="宋体" w:eastAsia="宋体" w:cs="宋体"/>
          <w:b/>
          <w:bCs/>
          <w:sz w:val="24"/>
        </w:rPr>
        <w:t>课题来源：</w:t>
      </w:r>
      <w:r>
        <w:rPr>
          <w:rFonts w:hint="eastAsia" w:ascii="宋体" w:hAnsi="宋体" w:eastAsia="宋体" w:cs="宋体"/>
          <w:sz w:val="24"/>
        </w:rPr>
        <w:t>随着国家的蓬勃发展，科技日新月异，目前我国各个院校学生德育量化考核，已经成为学生管理的重要组成部分，对提高学生管理水平有着重要的作用。而大部分量化考核软件在运行过程中有着很多不合理的地方，这导致学生对自己德育考核成绩充满迷惑。</w:t>
      </w:r>
    </w:p>
    <w:p>
      <w:pPr>
        <w:pStyle w:val="12"/>
        <w:spacing w:before="156" w:after="156"/>
        <w:ind w:firstLine="480" w:firstLineChars="200"/>
        <w:rPr>
          <w:rFonts w:ascii="宋体" w:hAnsi="宋体" w:eastAsia="宋体" w:cs="宋体"/>
          <w:sz w:val="24"/>
        </w:rPr>
      </w:pPr>
      <w:r>
        <w:rPr>
          <w:rFonts w:hint="eastAsia" w:ascii="宋体" w:hAnsi="宋体" w:eastAsia="宋体" w:cs="宋体"/>
          <w:b/>
          <w:bCs/>
          <w:sz w:val="24"/>
        </w:rPr>
        <w:t>研究目的和意义：</w:t>
      </w:r>
      <w:r>
        <w:rPr>
          <w:rFonts w:hint="eastAsia" w:ascii="宋体" w:hAnsi="宋体" w:eastAsia="宋体" w:cs="宋体"/>
          <w:sz w:val="24"/>
        </w:rPr>
        <w:t>通过该系统，对学校的德育量化考核进行统一的科学化、高效化、信息化的管理。建立一个基于互联网的学生德育量化考核系统，通过多平台、多用户、多渠道考核信息录入，再根据考核标准得到学生的量化考核成绩，实现学生德育公平公正的量化考核，提高学生德育考核工作的效率。</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实现对考核指标在考核标准的基础上进行量化管理，对于学校整体的信息化起到了积极地作用，另一方面帮助学生之间互帮互助、加强学生之间的联系、促进学生之间的良性竞争。从一定程度上摆脱了目前存在的德育量化考核问题。</w:t>
      </w:r>
    </w:p>
    <w:p>
      <w:pPr>
        <w:pStyle w:val="12"/>
        <w:spacing w:before="156" w:after="156"/>
        <w:rPr>
          <w:szCs w:val="28"/>
        </w:rPr>
      </w:pPr>
      <w:r>
        <w:rPr>
          <w:rFonts w:hint="eastAsia"/>
          <w:szCs w:val="28"/>
        </w:rPr>
        <w:t>二．</w:t>
      </w:r>
      <w:r>
        <w:rPr>
          <w:szCs w:val="28"/>
        </w:rPr>
        <w:t>国内外在该方向的研究现状及分析</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在技术实现上，该系统采用SpringBoot作为后端框架，实现学生德育量化考核系统的各项业务逻辑和数据处理。Mybatis作为持久层框架，实现数据的持久化操作。Vue作为前端框架，提供友好的用户界面和交互体验。</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在研究现状上，目前基于SpringBoot+Mybatis+Vue的学生德育量化考核系统已经得到了广泛的应用和研究。国内外许多学者和开发人员已经对该系统进行了深入的研究和探讨，包括系统的需求分析、设计、实现和测试等方面。同时，也已经有不少成功的案例和实际应用。</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然而，对于学生德育量化考核系统的设计和实现，仍存在一些问题和挑战。例如，如何保证数据的准确性和安全性，如何提高系统的可靠性和稳定性，如何优化系统的性能和用户体验等。因此，需要进一步研究和探讨该系统的各个方面，以提高系统的性能和实用性。</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在研究方向上，可以进一步考虑以下方面：</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系统优化：针对现有系统的不足和问题，提出更加优化的设计方案和技术实现。</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数据分析：利用大数据和人工智能等技术，对学生德育量化考核数据进行深入分析，为德育教育提供更加科学和有力的支持。</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移动化：随着移动设备的普及，可以将该系统移植到移动设备上，方便用户随时随地进行操作和使用。</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安全性：为了保证数据的准确性和安全性，需要采取更加严格的措施和技术手段，确保系统的安全性和稳定性。</w:t>
      </w:r>
    </w:p>
    <w:p>
      <w:pPr>
        <w:pStyle w:val="12"/>
        <w:spacing w:before="156" w:after="156"/>
        <w:rPr>
          <w:szCs w:val="28"/>
        </w:rPr>
      </w:pPr>
      <w:r>
        <w:rPr>
          <w:rFonts w:hint="eastAsia"/>
          <w:szCs w:val="28"/>
        </w:rPr>
        <w:t>三．</w:t>
      </w:r>
      <w:r>
        <w:rPr>
          <w:szCs w:val="28"/>
        </w:rPr>
        <w:t>主要研究内容</w:t>
      </w:r>
    </w:p>
    <w:p>
      <w:pPr>
        <w:pStyle w:val="12"/>
        <w:spacing w:before="156" w:after="156"/>
        <w:ind w:firstLine="480" w:firstLineChars="200"/>
        <w:rPr>
          <w:rFonts w:ascii="宋体" w:hAnsi="宋体" w:eastAsia="宋体" w:cs="宋体"/>
          <w:b/>
          <w:bCs/>
          <w:sz w:val="24"/>
        </w:rPr>
      </w:pPr>
      <w:r>
        <w:rPr>
          <w:rFonts w:hint="eastAsia" w:ascii="宋体" w:hAnsi="宋体" w:eastAsia="宋体" w:cs="宋体"/>
          <w:b/>
          <w:bCs/>
          <w:sz w:val="24"/>
        </w:rPr>
        <w:t>1</w:t>
      </w:r>
      <w:r>
        <w:rPr>
          <w:rFonts w:ascii="宋体" w:hAnsi="宋体" w:eastAsia="宋体" w:cs="宋体"/>
          <w:b/>
          <w:bCs/>
          <w:sz w:val="24"/>
        </w:rPr>
        <w:t>.</w:t>
      </w:r>
      <w:r>
        <w:rPr>
          <w:rFonts w:hint="eastAsia" w:ascii="宋体" w:hAnsi="宋体" w:eastAsia="宋体" w:cs="宋体"/>
          <w:b/>
          <w:bCs/>
          <w:sz w:val="24"/>
        </w:rPr>
        <w:t>功能模块图</w:t>
      </w:r>
    </w:p>
    <w:p>
      <w:pPr>
        <w:pStyle w:val="12"/>
        <w:spacing w:before="156" w:after="156"/>
        <w:ind w:firstLine="480" w:firstLineChars="200"/>
        <w:rPr>
          <w:rFonts w:hint="eastAsia" w:ascii="宋体" w:hAnsi="宋体" w:eastAsia="宋体" w:cs="宋体"/>
          <w:sz w:val="24"/>
        </w:rPr>
      </w:pPr>
      <w:r>
        <w:rPr>
          <w:rFonts w:hint="eastAsia" w:ascii="宋体" w:hAnsi="宋体" w:eastAsia="宋体" w:cs="宋体"/>
          <w:sz w:val="24"/>
        </w:rPr>
        <w:t>学生德育量化考核系统可以分为五个模块，学生模块、学生工作处管理人员模块、学生干部模块、辅导员模块和管理员模块。</w:t>
      </w:r>
    </w:p>
    <w:p>
      <w:pPr>
        <w:pStyle w:val="12"/>
        <w:spacing w:before="156" w:after="156"/>
        <w:ind w:firstLine="480" w:firstLineChars="200"/>
        <w:rPr>
          <w:rFonts w:ascii="宋体" w:hAnsi="宋体" w:eastAsia="宋体" w:cs="宋体"/>
          <w:sz w:val="24"/>
        </w:rPr>
      </w:pPr>
      <w:r>
        <w:rPr>
          <w:rFonts w:hint="eastAsia" w:ascii="宋体" w:hAnsi="宋体" w:eastAsia="宋体" w:cs="宋体"/>
          <w:b/>
          <w:bCs/>
          <w:sz w:val="24"/>
          <w:lang w:val="en-US" w:eastAsia="zh-CN"/>
        </w:rPr>
        <w:t>1.1</w:t>
      </w:r>
      <w:r>
        <w:rPr>
          <w:rFonts w:hint="eastAsia" w:ascii="宋体" w:hAnsi="宋体" w:eastAsia="宋体" w:cs="宋体"/>
          <w:b/>
          <w:bCs/>
          <w:sz w:val="24"/>
        </w:rPr>
        <w:t>学生模块</w:t>
      </w:r>
    </w:p>
    <w:p>
      <w:pPr>
        <w:pStyle w:val="12"/>
        <w:spacing w:before="156" w:after="156"/>
        <w:ind w:firstLine="480" w:firstLineChars="200"/>
        <w:rPr>
          <w:rFonts w:hint="default" w:ascii="宋体" w:hAnsi="宋体" w:eastAsia="宋体" w:cs="宋体"/>
          <w:sz w:val="24"/>
          <w:lang w:val="en-US" w:eastAsia="zh-CN"/>
        </w:rPr>
      </w:pPr>
      <w:r>
        <w:rPr>
          <w:rFonts w:hint="eastAsia" w:ascii="宋体" w:hAnsi="宋体" w:eastAsia="宋体" w:cs="宋体"/>
          <w:sz w:val="24"/>
        </w:rPr>
        <w:t>学生模块主要功能有注册账户、登录、更改个人信息、提交信息、</w:t>
      </w:r>
      <w:r>
        <w:rPr>
          <w:rFonts w:hint="eastAsia" w:ascii="宋体" w:hAnsi="宋体" w:eastAsia="宋体" w:cs="宋体"/>
          <w:sz w:val="24"/>
          <w:lang w:val="en-US" w:eastAsia="zh-CN"/>
        </w:rPr>
        <w:t>上传考核证明、</w:t>
      </w:r>
      <w:r>
        <w:rPr>
          <w:rFonts w:hint="eastAsia" w:ascii="宋体" w:hAnsi="宋体" w:eastAsia="宋体" w:cs="宋体"/>
          <w:sz w:val="24"/>
        </w:rPr>
        <w:t>查看自己考核结果与个人信息。</w:t>
      </w:r>
      <w:r>
        <w:rPr>
          <w:rFonts w:hint="eastAsia" w:ascii="宋体" w:hAnsi="宋体" w:eastAsia="宋体" w:cs="宋体"/>
          <w:sz w:val="24"/>
          <w:lang w:val="en-US" w:eastAsia="zh-CN"/>
        </w:rPr>
        <w:t>部分学生拥有学生干部身份，</w:t>
      </w:r>
      <w:r>
        <w:rPr>
          <w:rFonts w:hint="eastAsia" w:ascii="宋体" w:hAnsi="宋体" w:eastAsia="宋体" w:cs="宋体"/>
          <w:sz w:val="24"/>
        </w:rPr>
        <w:t>负责学生日常行为考核情况、宿舍检查情况，早操、晚自习出勤情况、集会出勤以及卫生清洁区保洁等项目量化考核工作。</w:t>
      </w:r>
    </w:p>
    <w:p>
      <w:pPr>
        <w:pStyle w:val="12"/>
        <w:spacing w:before="156" w:after="156"/>
        <w:ind w:left="400"/>
        <w:jc w:val="center"/>
        <w:rPr>
          <w:rFonts w:hint="eastAsia" w:ascii="宋体" w:hAnsi="宋体" w:eastAsia="宋体" w:cs="宋体"/>
          <w:sz w:val="21"/>
          <w:szCs w:val="21"/>
        </w:rPr>
      </w:pPr>
      <w:r>
        <w:rPr>
          <w:sz w:val="21"/>
          <w:szCs w:val="21"/>
        </w:rPr>
        <w:drawing>
          <wp:anchor distT="0" distB="0" distL="114300" distR="114300" simplePos="0" relativeHeight="251659264" behindDoc="0" locked="0" layoutInCell="1" allowOverlap="1">
            <wp:simplePos x="0" y="0"/>
            <wp:positionH relativeFrom="column">
              <wp:posOffset>977900</wp:posOffset>
            </wp:positionH>
            <wp:positionV relativeFrom="paragraph">
              <wp:posOffset>8255</wp:posOffset>
            </wp:positionV>
            <wp:extent cx="3078480" cy="2189480"/>
            <wp:effectExtent l="0" t="0" r="7620" b="1270"/>
            <wp:wrapTopAndBottom/>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3078480" cy="2189480"/>
                    </a:xfrm>
                    <a:prstGeom prst="rect">
                      <a:avLst/>
                    </a:prstGeom>
                    <a:noFill/>
                    <a:ln>
                      <a:noFill/>
                    </a:ln>
                  </pic:spPr>
                </pic:pic>
              </a:graphicData>
            </a:graphic>
          </wp:anchor>
        </w:drawing>
      </w:r>
      <w:r>
        <w:rPr>
          <w:rFonts w:hint="eastAsia" w:ascii="宋体" w:hAnsi="宋体" w:eastAsia="宋体" w:cs="宋体"/>
          <w:sz w:val="21"/>
          <w:szCs w:val="21"/>
        </w:rPr>
        <w:t>图1</w:t>
      </w:r>
      <w:r>
        <w:rPr>
          <w:rFonts w:ascii="宋体" w:hAnsi="宋体" w:eastAsia="宋体" w:cs="宋体"/>
          <w:sz w:val="21"/>
          <w:szCs w:val="21"/>
        </w:rPr>
        <w:t xml:space="preserve"> </w:t>
      </w:r>
      <w:r>
        <w:rPr>
          <w:rFonts w:hint="eastAsia" w:ascii="宋体" w:hAnsi="宋体" w:eastAsia="宋体" w:cs="宋体"/>
          <w:sz w:val="21"/>
          <w:szCs w:val="21"/>
        </w:rPr>
        <w:t>学生模块</w:t>
      </w:r>
    </w:p>
    <w:p>
      <w:pPr>
        <w:pStyle w:val="12"/>
        <w:spacing w:before="156" w:after="156"/>
        <w:ind w:left="400"/>
        <w:jc w:val="center"/>
        <w:rPr>
          <w:rFonts w:hint="eastAsia" w:ascii="宋体" w:hAnsi="宋体" w:eastAsia="宋体" w:cs="宋体"/>
          <w:sz w:val="21"/>
          <w:szCs w:val="21"/>
        </w:rPr>
      </w:pPr>
      <w:r>
        <w:drawing>
          <wp:inline distT="0" distB="0" distL="114300" distR="114300">
            <wp:extent cx="2665095" cy="2227580"/>
            <wp:effectExtent l="0" t="0" r="1905"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2665095" cy="2227580"/>
                    </a:xfrm>
                    <a:prstGeom prst="rect">
                      <a:avLst/>
                    </a:prstGeom>
                    <a:noFill/>
                    <a:ln>
                      <a:noFill/>
                    </a:ln>
                  </pic:spPr>
                </pic:pic>
              </a:graphicData>
            </a:graphic>
          </wp:inline>
        </w:drawing>
      </w:r>
    </w:p>
    <w:p>
      <w:pPr>
        <w:pStyle w:val="12"/>
        <w:spacing w:before="156" w:after="156"/>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图2</w:t>
      </w:r>
      <w:r>
        <w:rPr>
          <w:rFonts w:ascii="宋体" w:hAnsi="宋体" w:eastAsia="宋体" w:cs="宋体"/>
          <w:sz w:val="21"/>
          <w:szCs w:val="21"/>
        </w:rPr>
        <w:t xml:space="preserve"> </w:t>
      </w:r>
      <w:r>
        <w:rPr>
          <w:rFonts w:hint="eastAsia" w:ascii="宋体" w:hAnsi="宋体" w:eastAsia="宋体" w:cs="宋体"/>
          <w:sz w:val="21"/>
          <w:szCs w:val="21"/>
        </w:rPr>
        <w:t>学生干部模块</w:t>
      </w:r>
    </w:p>
    <w:p>
      <w:pPr>
        <w:pStyle w:val="12"/>
        <w:numPr>
          <w:ilvl w:val="0"/>
          <w:numId w:val="0"/>
        </w:numPr>
        <w:spacing w:before="0" w:beforeLines="0" w:after="0" w:afterLines="0"/>
        <w:ind w:leftChars="0"/>
        <w:rPr>
          <w:rFonts w:hint="eastAsia" w:ascii="宋体" w:hAnsi="宋体" w:eastAsia="宋体" w:cs="宋体"/>
          <w:sz w:val="24"/>
          <w:lang w:val="en-US" w:eastAsia="zh-CN"/>
        </w:rPr>
      </w:pPr>
      <w:r>
        <w:rPr>
          <w:rFonts w:hint="eastAsia" w:ascii="宋体" w:hAnsi="宋体" w:eastAsia="宋体" w:cs="宋体"/>
          <w:sz w:val="24"/>
          <w:lang w:val="en-US" w:eastAsia="zh-CN"/>
        </w:rPr>
        <w:t>1.1.1登录功能：</w:t>
      </w:r>
    </w:p>
    <w:p>
      <w:pPr>
        <w:pStyle w:val="12"/>
        <w:numPr>
          <w:ilvl w:val="0"/>
          <w:numId w:val="0"/>
        </w:numPr>
        <w:spacing w:before="0" w:beforeLines="0" w:after="0" w:afterLines="0"/>
        <w:ind w:leftChars="0"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可以提供注册账号和登录系统的功能；然后根据不同用户权限，进入功能不同的界面。学生干部同时拥有学生模块的全部功能。</w:t>
      </w:r>
    </w:p>
    <w:p>
      <w:pPr>
        <w:pStyle w:val="12"/>
        <w:numPr>
          <w:ilvl w:val="0"/>
          <w:numId w:val="0"/>
        </w:numPr>
        <w:spacing w:before="0" w:beforeLines="0" w:after="0" w:afterLines="0"/>
        <w:ind w:leftChars="0"/>
        <w:rPr>
          <w:rFonts w:hint="eastAsia" w:ascii="宋体" w:hAnsi="宋体" w:eastAsia="宋体" w:cs="宋体"/>
          <w:color w:val="auto"/>
          <w:sz w:val="24"/>
          <w:lang w:val="en-US" w:eastAsia="zh-CN"/>
        </w:rPr>
      </w:pPr>
      <w:r>
        <w:rPr>
          <w:rFonts w:hint="eastAsia" w:ascii="宋体" w:hAnsi="宋体" w:eastAsia="宋体" w:cs="宋体"/>
          <w:sz w:val="24"/>
          <w:lang w:val="en-US" w:eastAsia="zh-CN"/>
        </w:rPr>
        <w:t>1.1.2</w:t>
      </w:r>
      <w:r>
        <w:rPr>
          <w:rFonts w:hint="eastAsia" w:ascii="宋体" w:hAnsi="宋体" w:eastAsia="宋体" w:cs="宋体"/>
          <w:color w:val="auto"/>
          <w:sz w:val="24"/>
          <w:lang w:val="en-US" w:eastAsia="zh-CN"/>
        </w:rPr>
        <w:t>核心功能：</w:t>
      </w:r>
    </w:p>
    <w:p>
      <w:pPr>
        <w:pStyle w:val="12"/>
        <w:spacing w:before="156" w:after="156"/>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 xml:space="preserve">    更改信息：学生填写个人基本信息包括姓名，性别，年龄，学校，专业等，便于数据库实时更新学生的准确信息；</w:t>
      </w:r>
    </w:p>
    <w:p>
      <w:pPr>
        <w:pStyle w:val="12"/>
        <w:spacing w:before="156" w:after="156"/>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 xml:space="preserve">    上传考核证明：在学年考核时使用，学生可以提交文字，图片作为证明材料进行上传；</w:t>
      </w:r>
    </w:p>
    <w:p>
      <w:pPr>
        <w:pStyle w:val="12"/>
        <w:spacing w:before="156" w:after="156"/>
        <w:ind w:firstLine="480" w:firstLineChars="200"/>
        <w:rPr>
          <w:rFonts w:hint="eastAsia" w:ascii="宋体" w:hAnsi="宋体" w:eastAsia="宋体" w:cs="宋体"/>
          <w:color w:val="auto"/>
          <w:sz w:val="24"/>
        </w:rPr>
      </w:pPr>
      <w:r>
        <w:rPr>
          <w:rFonts w:hint="eastAsia" w:ascii="宋体" w:hAnsi="宋体" w:eastAsia="宋体" w:cs="宋体"/>
          <w:color w:val="auto"/>
          <w:sz w:val="24"/>
          <w:lang w:val="en-US" w:eastAsia="zh-CN"/>
        </w:rPr>
        <w:t>查看信息：</w:t>
      </w:r>
      <w:r>
        <w:rPr>
          <w:rFonts w:hint="eastAsia" w:ascii="宋体" w:hAnsi="宋体" w:eastAsia="宋体" w:cs="宋体"/>
          <w:color w:val="auto"/>
          <w:sz w:val="24"/>
        </w:rPr>
        <w:t>学生查看自己</w:t>
      </w:r>
      <w:r>
        <w:rPr>
          <w:rFonts w:hint="eastAsia" w:ascii="宋体" w:hAnsi="宋体" w:eastAsia="宋体" w:cs="宋体"/>
          <w:color w:val="auto"/>
          <w:sz w:val="24"/>
          <w:lang w:val="en-US" w:eastAsia="zh-CN"/>
        </w:rPr>
        <w:t>填写</w:t>
      </w:r>
      <w:r>
        <w:rPr>
          <w:rFonts w:hint="eastAsia" w:ascii="宋体" w:hAnsi="宋体" w:eastAsia="宋体" w:cs="宋体"/>
          <w:color w:val="auto"/>
          <w:sz w:val="24"/>
        </w:rPr>
        <w:t>的简历是否</w:t>
      </w:r>
      <w:r>
        <w:rPr>
          <w:rFonts w:hint="eastAsia" w:ascii="宋体" w:hAnsi="宋体" w:eastAsia="宋体" w:cs="宋体"/>
          <w:color w:val="auto"/>
          <w:sz w:val="24"/>
          <w:lang w:val="en-US" w:eastAsia="zh-CN"/>
        </w:rPr>
        <w:t>正确，同时可以查看到自己的考核结果</w:t>
      </w:r>
      <w:r>
        <w:rPr>
          <w:rFonts w:hint="eastAsia" w:ascii="宋体" w:hAnsi="宋体" w:eastAsia="宋体" w:cs="宋体"/>
          <w:color w:val="auto"/>
          <w:sz w:val="24"/>
        </w:rPr>
        <w:t>。</w:t>
      </w:r>
    </w:p>
    <w:p>
      <w:pPr>
        <w:pStyle w:val="12"/>
        <w:spacing w:before="156" w:after="156"/>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1.1.3学生干部特色功能：</w:t>
      </w:r>
    </w:p>
    <w:p>
      <w:pPr>
        <w:pStyle w:val="12"/>
        <w:spacing w:before="156" w:after="156"/>
        <w:ind w:firstLine="480"/>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出勤：学生干部可以记录早操、晚自习、课堂等一系列出勤情况，将缺勤情况记录在缺勤人的数据对应位置；</w:t>
      </w:r>
    </w:p>
    <w:p>
      <w:pPr>
        <w:pStyle w:val="12"/>
        <w:spacing w:before="156" w:after="156"/>
        <w:ind w:firstLine="480"/>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日常行为违纪：学生干部将详细情况填写在违纪人员的数据对应位置；</w:t>
      </w:r>
    </w:p>
    <w:p>
      <w:pPr>
        <w:pStyle w:val="12"/>
        <w:spacing w:before="156" w:after="156"/>
        <w:ind w:firstLine="48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考核：不同的学生干部负责不同的考核内容，对每位学生进行考核记录；</w:t>
      </w:r>
    </w:p>
    <w:p>
      <w:pPr>
        <w:pStyle w:val="12"/>
        <w:spacing w:before="156" w:after="156"/>
        <w:ind w:firstLine="480"/>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审核考核证明：学生干部审核学生提交的考核证明，没有问题提交至辅导员处。有问题则打回，提醒学生存在的问题并且催促在短时间内再次提交。</w:t>
      </w:r>
    </w:p>
    <w:p>
      <w:pPr>
        <w:pStyle w:val="12"/>
        <w:numPr>
          <w:ilvl w:val="0"/>
          <w:numId w:val="0"/>
        </w:numPr>
        <w:spacing w:before="156" w:after="156"/>
        <w:ind w:left="400" w:leftChars="0"/>
        <w:rPr>
          <w:rFonts w:ascii="宋体" w:hAnsi="宋体" w:eastAsia="宋体" w:cs="宋体"/>
          <w:b/>
          <w:bCs/>
          <w:sz w:val="24"/>
        </w:rPr>
      </w:pPr>
      <w:r>
        <w:rPr>
          <w:rFonts w:hint="eastAsia" w:ascii="宋体" w:hAnsi="宋体" w:eastAsia="宋体" w:cs="宋体"/>
          <w:b/>
          <w:bCs/>
          <w:sz w:val="24"/>
          <w:lang w:val="en-US" w:eastAsia="zh-CN"/>
        </w:rPr>
        <w:t>1.2</w:t>
      </w:r>
      <w:r>
        <w:rPr>
          <w:rFonts w:hint="eastAsia" w:ascii="宋体" w:hAnsi="宋体" w:eastAsia="宋体" w:cs="宋体"/>
          <w:b/>
          <w:bCs/>
          <w:sz w:val="24"/>
        </w:rPr>
        <w:t>辅导员</w:t>
      </w:r>
    </w:p>
    <w:p>
      <w:pPr>
        <w:pStyle w:val="12"/>
        <w:spacing w:before="156" w:after="156"/>
        <w:ind w:firstLine="480" w:firstLineChars="200"/>
        <w:rPr>
          <w:rFonts w:hint="eastAsia" w:ascii="宋体" w:hAnsi="宋体" w:eastAsia="宋体" w:cs="宋体"/>
          <w:sz w:val="24"/>
        </w:rPr>
      </w:pPr>
      <w:r>
        <w:rPr>
          <w:rFonts w:hint="eastAsia" w:ascii="宋体" w:hAnsi="宋体" w:eastAsia="宋体" w:cs="宋体"/>
          <w:sz w:val="24"/>
        </w:rPr>
        <w:t>辅导员负责班级工作计划，主题班会活动、学生实习情况、学生学费缴纳情况，以及班主任值班日报等项目的量化考核。</w:t>
      </w:r>
    </w:p>
    <w:p>
      <w:pPr>
        <w:pStyle w:val="12"/>
        <w:spacing w:before="156" w:after="156"/>
        <w:ind w:firstLine="560" w:firstLineChars="200"/>
        <w:rPr>
          <w:rFonts w:hint="eastAsia" w:ascii="宋体" w:hAnsi="宋体" w:eastAsia="宋体" w:cs="宋体"/>
          <w:sz w:val="24"/>
        </w:rPr>
      </w:pPr>
      <w:r>
        <w:drawing>
          <wp:inline distT="0" distB="0" distL="114300" distR="114300">
            <wp:extent cx="4633595" cy="1800225"/>
            <wp:effectExtent l="0" t="0" r="14605"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4633595" cy="1800225"/>
                    </a:xfrm>
                    <a:prstGeom prst="rect">
                      <a:avLst/>
                    </a:prstGeom>
                    <a:noFill/>
                    <a:ln>
                      <a:noFill/>
                    </a:ln>
                  </pic:spPr>
                </pic:pic>
              </a:graphicData>
            </a:graphic>
          </wp:inline>
        </w:drawing>
      </w:r>
    </w:p>
    <w:p>
      <w:pPr>
        <w:pStyle w:val="12"/>
        <w:spacing w:before="156" w:after="156"/>
        <w:jc w:val="center"/>
        <w:rPr>
          <w:rFonts w:ascii="宋体" w:hAnsi="宋体" w:eastAsia="宋体" w:cs="宋体"/>
          <w:sz w:val="21"/>
          <w:szCs w:val="21"/>
        </w:rPr>
      </w:pPr>
      <w:r>
        <w:rPr>
          <w:rFonts w:hint="eastAsia" w:ascii="宋体" w:hAnsi="宋体" w:eastAsia="宋体" w:cs="宋体"/>
          <w:sz w:val="21"/>
          <w:szCs w:val="21"/>
        </w:rPr>
        <w:t>图</w:t>
      </w:r>
      <w:r>
        <w:rPr>
          <w:rFonts w:ascii="宋体" w:hAnsi="宋体" w:eastAsia="宋体" w:cs="宋体"/>
          <w:sz w:val="21"/>
          <w:szCs w:val="21"/>
        </w:rPr>
        <w:t xml:space="preserve">3 </w:t>
      </w:r>
      <w:r>
        <w:rPr>
          <w:rFonts w:hint="eastAsia" w:ascii="宋体" w:hAnsi="宋体" w:eastAsia="宋体" w:cs="宋体"/>
          <w:sz w:val="21"/>
          <w:szCs w:val="21"/>
        </w:rPr>
        <w:t>辅导员模块</w:t>
      </w:r>
    </w:p>
    <w:p>
      <w:pPr>
        <w:pStyle w:val="12"/>
        <w:numPr>
          <w:ilvl w:val="0"/>
          <w:numId w:val="0"/>
        </w:numPr>
        <w:spacing w:before="156" w:after="156"/>
        <w:ind w:left="400" w:left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1.2</w:t>
      </w:r>
      <w:r>
        <w:rPr>
          <w:rFonts w:hint="default" w:ascii="宋体" w:hAnsi="宋体" w:eastAsia="宋体" w:cs="宋体"/>
          <w:color w:val="auto"/>
          <w:sz w:val="24"/>
          <w:lang w:val="en-US" w:eastAsia="zh-CN"/>
        </w:rPr>
        <w:t>.1</w:t>
      </w:r>
      <w:r>
        <w:rPr>
          <w:rFonts w:hint="eastAsia" w:ascii="宋体" w:hAnsi="宋体" w:eastAsia="宋体" w:cs="宋体"/>
          <w:color w:val="auto"/>
          <w:sz w:val="24"/>
          <w:lang w:val="en-US" w:eastAsia="zh-CN"/>
        </w:rPr>
        <w:t>对学生情况管理</w:t>
      </w:r>
    </w:p>
    <w:p>
      <w:pPr>
        <w:pStyle w:val="12"/>
        <w:numPr>
          <w:ilvl w:val="0"/>
          <w:numId w:val="0"/>
        </w:numPr>
        <w:spacing w:before="156" w:after="156"/>
        <w:ind w:left="400" w:leftChars="0" w:firstLine="480"/>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学生缴费情况：辅导员可以通过查询学生信息，统计出所有学生各学年的缴费情况；</w:t>
      </w:r>
    </w:p>
    <w:p>
      <w:pPr>
        <w:pStyle w:val="12"/>
        <w:numPr>
          <w:ilvl w:val="0"/>
          <w:numId w:val="0"/>
        </w:numPr>
        <w:spacing w:before="156" w:after="156"/>
        <w:ind w:left="400" w:leftChars="0" w:firstLine="480"/>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学生违纪管理：查看学生干部上报的记录，根据实际情况决定是否保留。同时，也可以添加与更改内容；</w:t>
      </w:r>
    </w:p>
    <w:p>
      <w:pPr>
        <w:pStyle w:val="12"/>
        <w:numPr>
          <w:ilvl w:val="0"/>
          <w:numId w:val="0"/>
        </w:numPr>
        <w:spacing w:before="156" w:after="156"/>
        <w:ind w:left="400" w:leftChars="0" w:firstLine="480"/>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审核学生考核证明：辅导员审核学生干部审核过的考核证明，没有问题提交至学生处。有问题则打回，给学生提醒存在的问题并且催促在短时间内再次提交。</w:t>
      </w:r>
    </w:p>
    <w:p>
      <w:pPr>
        <w:pStyle w:val="12"/>
        <w:numPr>
          <w:ilvl w:val="0"/>
          <w:numId w:val="0"/>
        </w:numPr>
        <w:spacing w:before="156" w:after="156"/>
        <w:ind w:left="400" w:left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1.2.2对工作情况管理</w:t>
      </w:r>
    </w:p>
    <w:p>
      <w:pPr>
        <w:pStyle w:val="12"/>
        <w:numPr>
          <w:ilvl w:val="0"/>
          <w:numId w:val="0"/>
        </w:numPr>
        <w:spacing w:before="156" w:after="156"/>
        <w:ind w:left="400" w:leftChars="0" w:firstLine="480" w:firstLineChars="200"/>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主题班会：辅导员可以将自己每次主题班会信息上传记录；</w:t>
      </w:r>
    </w:p>
    <w:p>
      <w:pPr>
        <w:pStyle w:val="12"/>
        <w:numPr>
          <w:ilvl w:val="0"/>
          <w:numId w:val="0"/>
        </w:numPr>
        <w:spacing w:before="156" w:after="156"/>
        <w:ind w:left="400" w:leftChars="0" w:firstLine="480" w:firstLineChars="200"/>
        <w:rPr>
          <w:rFonts w:hint="default" w:ascii="宋体" w:hAnsi="宋体" w:eastAsia="宋体" w:cs="宋体"/>
          <w:color w:val="FF0000"/>
          <w:sz w:val="24"/>
          <w:lang w:val="en-US" w:eastAsia="zh-CN"/>
        </w:rPr>
      </w:pPr>
      <w:r>
        <w:rPr>
          <w:rFonts w:hint="eastAsia" w:ascii="宋体" w:hAnsi="宋体" w:eastAsia="宋体" w:cs="宋体"/>
          <w:color w:val="auto"/>
          <w:sz w:val="24"/>
          <w:lang w:val="en-US" w:eastAsia="zh-CN"/>
        </w:rPr>
        <w:t>值班日志：辅导员可以将自己每次值班情况上传记录。</w:t>
      </w:r>
    </w:p>
    <w:p>
      <w:pPr>
        <w:pStyle w:val="12"/>
        <w:numPr>
          <w:ilvl w:val="0"/>
          <w:numId w:val="0"/>
        </w:numPr>
        <w:spacing w:before="156" w:after="156"/>
        <w:ind w:left="400" w:leftChars="0"/>
        <w:rPr>
          <w:rFonts w:ascii="宋体" w:hAnsi="宋体" w:eastAsia="宋体" w:cs="宋体"/>
          <w:b/>
          <w:bCs/>
          <w:sz w:val="24"/>
        </w:rPr>
      </w:pPr>
      <w:r>
        <w:rPr>
          <w:rFonts w:hint="eastAsia" w:ascii="宋体" w:hAnsi="宋体" w:eastAsia="宋体" w:cs="宋体"/>
          <w:b/>
          <w:bCs/>
          <w:sz w:val="24"/>
          <w:lang w:val="en-US" w:eastAsia="zh-CN"/>
        </w:rPr>
        <w:t>1.3</w:t>
      </w:r>
      <w:r>
        <w:rPr>
          <w:rFonts w:hint="eastAsia" w:ascii="宋体" w:hAnsi="宋体" w:eastAsia="宋体" w:cs="宋体"/>
          <w:b/>
          <w:bCs/>
          <w:sz w:val="24"/>
        </w:rPr>
        <w:t>学生工作处管理人员</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学生工作处管理人员主要负责考试违纪、专业技能竞赛、各项文体活动获奖、志愿者服务、以及特殊奖励等项目的量化考核，并对考核数据进行查询统计。</w:t>
      </w:r>
    </w:p>
    <w:p>
      <w:pPr>
        <w:pStyle w:val="12"/>
        <w:spacing w:before="156" w:after="156"/>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图</w:t>
      </w:r>
      <w:r>
        <w:rPr>
          <w:sz w:val="21"/>
          <w:szCs w:val="21"/>
        </w:rPr>
        <w:drawing>
          <wp:anchor distT="0" distB="0" distL="114300" distR="114300" simplePos="0" relativeHeight="251660288" behindDoc="0" locked="0" layoutInCell="1" allowOverlap="1">
            <wp:simplePos x="0" y="0"/>
            <wp:positionH relativeFrom="column">
              <wp:posOffset>905510</wp:posOffset>
            </wp:positionH>
            <wp:positionV relativeFrom="paragraph">
              <wp:posOffset>48895</wp:posOffset>
            </wp:positionV>
            <wp:extent cx="3463290" cy="2214245"/>
            <wp:effectExtent l="0" t="0" r="11430" b="107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3463290" cy="2214245"/>
                    </a:xfrm>
                    <a:prstGeom prst="rect">
                      <a:avLst/>
                    </a:prstGeom>
                    <a:noFill/>
                    <a:ln>
                      <a:noFill/>
                    </a:ln>
                  </pic:spPr>
                </pic:pic>
              </a:graphicData>
            </a:graphic>
          </wp:anchor>
        </w:drawing>
      </w:r>
      <w:r>
        <w:rPr>
          <w:rFonts w:hint="eastAsia" w:ascii="宋体" w:hAnsi="宋体" w:eastAsia="宋体" w:cs="宋体"/>
          <w:sz w:val="21"/>
          <w:szCs w:val="21"/>
        </w:rPr>
        <w:t>4</w:t>
      </w:r>
      <w:r>
        <w:rPr>
          <w:rFonts w:ascii="宋体" w:hAnsi="宋体" w:eastAsia="宋体" w:cs="宋体"/>
          <w:sz w:val="21"/>
          <w:szCs w:val="21"/>
        </w:rPr>
        <w:t xml:space="preserve"> </w:t>
      </w:r>
      <w:r>
        <w:rPr>
          <w:rFonts w:hint="eastAsia" w:ascii="宋体" w:hAnsi="宋体" w:eastAsia="宋体" w:cs="宋体"/>
          <w:sz w:val="21"/>
          <w:szCs w:val="21"/>
        </w:rPr>
        <w:t>学生处管理人员模块</w:t>
      </w:r>
    </w:p>
    <w:p>
      <w:pPr>
        <w:pStyle w:val="12"/>
        <w:spacing w:before="156" w:after="156"/>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1.3.1量化考核信息查询统计</w:t>
      </w:r>
    </w:p>
    <w:p>
      <w:pPr>
        <w:pStyle w:val="12"/>
        <w:spacing w:before="156" w:after="156"/>
        <w:ind w:left="418" w:leftChars="174"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在学生处可以随时查询每一位学生的考核信息，并且可以根据班级、专业、学院等不同级别类型进行数据统计。</w:t>
      </w:r>
    </w:p>
    <w:p>
      <w:pPr>
        <w:pStyle w:val="12"/>
        <w:spacing w:before="156" w:after="156"/>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1.3.2考试违纪</w:t>
      </w:r>
    </w:p>
    <w:p>
      <w:pPr>
        <w:pStyle w:val="12"/>
        <w:spacing w:before="156" w:after="156"/>
        <w:ind w:firstLine="420" w:firstLineChars="2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如果收到考试违纪情况，将其信息记录至学生信息板块。</w:t>
      </w:r>
    </w:p>
    <w:p>
      <w:pPr>
        <w:pStyle w:val="12"/>
        <w:spacing w:before="156" w:after="156"/>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1.3.3技能竞赛获奖</w:t>
      </w:r>
    </w:p>
    <w:p>
      <w:pPr>
        <w:pStyle w:val="12"/>
        <w:spacing w:before="156" w:after="156"/>
        <w:ind w:firstLine="420" w:firstLineChars="2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在学生上传考核证明审核通过后，直接记录在数据库。</w:t>
      </w:r>
    </w:p>
    <w:p>
      <w:pPr>
        <w:pStyle w:val="12"/>
        <w:spacing w:before="156" w:after="156"/>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1.3.4志愿者服务</w:t>
      </w:r>
    </w:p>
    <w:p>
      <w:pPr>
        <w:pStyle w:val="12"/>
        <w:spacing w:before="156" w:after="156"/>
        <w:ind w:firstLine="420" w:firstLineChars="2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在学生上传考核证明审核通过后，直接记录在数据库。</w:t>
      </w:r>
    </w:p>
    <w:p>
      <w:pPr>
        <w:pStyle w:val="12"/>
        <w:spacing w:before="156" w:after="156"/>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1.3.5各类活动</w:t>
      </w:r>
    </w:p>
    <w:p>
      <w:pPr>
        <w:pStyle w:val="12"/>
        <w:spacing w:before="156" w:after="156"/>
        <w:ind w:firstLine="420" w:firstLineChars="2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在学生上传考核证明审核通过后，直接记录在数据库。</w:t>
      </w:r>
    </w:p>
    <w:p>
      <w:pPr>
        <w:pStyle w:val="12"/>
        <w:numPr>
          <w:ilvl w:val="0"/>
          <w:numId w:val="0"/>
        </w:numPr>
        <w:spacing w:before="156" w:after="156"/>
        <w:ind w:left="400" w:leftChars="0"/>
        <w:rPr>
          <w:rFonts w:ascii="宋体" w:hAnsi="宋体" w:eastAsia="宋体" w:cs="宋体"/>
          <w:b/>
          <w:bCs/>
          <w:sz w:val="24"/>
        </w:rPr>
      </w:pPr>
      <w:r>
        <w:rPr>
          <w:rFonts w:hint="eastAsia" w:ascii="宋体" w:hAnsi="宋体" w:eastAsia="宋体" w:cs="宋体"/>
          <w:b/>
          <w:bCs/>
          <w:sz w:val="24"/>
          <w:lang w:val="en-US" w:eastAsia="zh-CN"/>
        </w:rPr>
        <w:t>1.4</w:t>
      </w:r>
      <w:r>
        <w:rPr>
          <w:rFonts w:hint="eastAsia" w:ascii="宋体" w:hAnsi="宋体" w:eastAsia="宋体" w:cs="宋体"/>
          <w:b/>
          <w:bCs/>
          <w:sz w:val="24"/>
        </w:rPr>
        <w:t>管理员</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管理员负责学生管理、专业管理、班级管理、班干部管理、辅导员（或班主任）管理以及学生工作处工作人员等基本信息设置，并分配不同的操作权限。负责量化考核管理模块中相关考核项的增设、修改删除以及评分标准的设定。</w:t>
      </w:r>
    </w:p>
    <w:p>
      <w:pPr>
        <w:pStyle w:val="12"/>
        <w:spacing w:before="156" w:after="156"/>
        <w:ind w:firstLine="480" w:firstLineChars="200"/>
        <w:rPr>
          <w:rFonts w:ascii="宋体" w:hAnsi="宋体" w:eastAsia="宋体" w:cs="宋体"/>
          <w:sz w:val="24"/>
        </w:rPr>
      </w:pPr>
    </w:p>
    <w:p>
      <w:pPr>
        <w:pStyle w:val="12"/>
        <w:spacing w:before="156" w:after="156"/>
        <w:ind w:firstLine="560" w:firstLineChars="200"/>
        <w:jc w:val="center"/>
      </w:pPr>
      <w:r>
        <w:drawing>
          <wp:inline distT="0" distB="0" distL="114300" distR="114300">
            <wp:extent cx="4080510" cy="3072765"/>
            <wp:effectExtent l="0" t="0" r="3810"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4080510" cy="3072765"/>
                    </a:xfrm>
                    <a:prstGeom prst="rect">
                      <a:avLst/>
                    </a:prstGeom>
                    <a:noFill/>
                    <a:ln>
                      <a:noFill/>
                    </a:ln>
                  </pic:spPr>
                </pic:pic>
              </a:graphicData>
            </a:graphic>
          </wp:inline>
        </w:drawing>
      </w:r>
    </w:p>
    <w:p>
      <w:pPr>
        <w:pStyle w:val="12"/>
        <w:spacing w:before="156" w:after="156"/>
        <w:ind w:firstLine="420" w:firstLineChars="200"/>
        <w:jc w:val="center"/>
        <w:rPr>
          <w:rFonts w:hint="eastAsia" w:ascii="宋体" w:hAnsi="宋体" w:eastAsia="宋体"/>
          <w:sz w:val="21"/>
          <w:szCs w:val="21"/>
        </w:rPr>
      </w:pPr>
      <w:r>
        <w:rPr>
          <w:rFonts w:hint="eastAsia" w:ascii="宋体" w:hAnsi="宋体" w:eastAsia="宋体"/>
          <w:sz w:val="21"/>
          <w:szCs w:val="21"/>
        </w:rPr>
        <w:t>图5</w:t>
      </w:r>
      <w:r>
        <w:rPr>
          <w:rFonts w:ascii="宋体" w:hAnsi="宋体" w:eastAsia="宋体"/>
          <w:sz w:val="21"/>
          <w:szCs w:val="21"/>
        </w:rPr>
        <w:t xml:space="preserve"> </w:t>
      </w:r>
      <w:r>
        <w:rPr>
          <w:rFonts w:hint="eastAsia" w:ascii="宋体" w:hAnsi="宋体" w:eastAsia="宋体"/>
          <w:sz w:val="21"/>
          <w:szCs w:val="21"/>
        </w:rPr>
        <w:t>管理员模块</w:t>
      </w:r>
    </w:p>
    <w:p>
      <w:pPr>
        <w:pStyle w:val="12"/>
        <w:spacing w:before="156" w:after="156"/>
        <w:ind w:firstLine="480" w:firstLineChars="200"/>
        <w:rPr>
          <w:rFonts w:hint="eastAsia"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1.4.1基本信息设置</w:t>
      </w:r>
    </w:p>
    <w:p>
      <w:pPr>
        <w:pStyle w:val="12"/>
        <w:spacing w:before="156" w:after="156"/>
        <w:ind w:left="480" w:leftChars="200" w:firstLine="0" w:firstLineChars="0"/>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 xml:space="preserve">    专业管理：根据不同学院的实时政策与要求，对专业对信息进行更改或者是补充说明；</w:t>
      </w:r>
    </w:p>
    <w:p>
      <w:pPr>
        <w:pStyle w:val="12"/>
        <w:spacing w:before="156" w:after="156"/>
        <w:ind w:left="480" w:leftChars="200" w:firstLine="480" w:firstLineChars="200"/>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班级管理：根据学校对不同学院对规划进行班级划分，也可以对班级内部所有数据进行更改；</w:t>
      </w:r>
    </w:p>
    <w:p>
      <w:pPr>
        <w:pStyle w:val="12"/>
        <w:spacing w:before="156" w:after="156"/>
        <w:ind w:left="480" w:leftChars="200" w:firstLine="480" w:firstLineChars="200"/>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辅导员管理：根据实际情况设置改用户所有者，并且可以对其所有信息与权限进行更改；</w:t>
      </w:r>
    </w:p>
    <w:p>
      <w:pPr>
        <w:pStyle w:val="12"/>
        <w:spacing w:before="156" w:after="156"/>
        <w:ind w:firstLine="960" w:firstLineChars="400"/>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学生管理：对每一位学生都有最高权限的管理级别。</w:t>
      </w:r>
    </w:p>
    <w:p>
      <w:pPr>
        <w:pStyle w:val="12"/>
        <w:spacing w:before="156" w:after="156"/>
        <w:ind w:left="480" w:leftChars="200" w:firstLine="480" w:firstLineChars="200"/>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学生工作处人员管理：可以设置对不同账号设置学生处工作人员权限，使其可以完成系统内对信息对管理。</w:t>
      </w:r>
    </w:p>
    <w:p>
      <w:pPr>
        <w:pStyle w:val="12"/>
        <w:spacing w:before="156" w:after="156"/>
        <w:ind w:firstLine="480" w:firstLineChars="200"/>
        <w:rPr>
          <w:rFonts w:hint="eastAsia"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1.4.2权限分配</w:t>
      </w:r>
    </w:p>
    <w:p>
      <w:pPr>
        <w:pStyle w:val="12"/>
        <w:spacing w:before="156" w:after="156"/>
        <w:ind w:firstLine="480" w:firstLineChars="200"/>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 xml:space="preserve">    根据不同人员的工作内容，按照需求对不同用户开放不同的权限。</w:t>
      </w:r>
    </w:p>
    <w:p>
      <w:pPr>
        <w:pStyle w:val="12"/>
        <w:spacing w:before="156" w:after="156"/>
        <w:ind w:firstLine="480" w:firstLineChars="200"/>
        <w:rPr>
          <w:rFonts w:hint="eastAsia"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1.4.3量化考核设置</w:t>
      </w:r>
    </w:p>
    <w:p>
      <w:pPr>
        <w:pStyle w:val="12"/>
        <w:spacing w:before="156" w:after="156"/>
        <w:ind w:firstLine="480" w:firstLineChars="200"/>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 xml:space="preserve">    根据不同的考核内容，在相关负责人的确认下，对考核说明与考核证明标准进行更改。</w:t>
      </w:r>
    </w:p>
    <w:p>
      <w:pPr>
        <w:pStyle w:val="12"/>
        <w:spacing w:before="156" w:after="156"/>
        <w:rPr>
          <w:rFonts w:ascii="宋体" w:hAnsi="宋体" w:eastAsia="宋体" w:cs="宋体"/>
          <w:b/>
          <w:bCs/>
          <w:sz w:val="24"/>
          <w:szCs w:val="22"/>
        </w:rPr>
      </w:pPr>
      <w:r>
        <w:rPr>
          <w:rFonts w:hint="eastAsia" w:ascii="宋体" w:hAnsi="宋体" w:eastAsia="宋体" w:cs="宋体"/>
          <w:b/>
          <w:bCs/>
          <w:sz w:val="24"/>
          <w:szCs w:val="22"/>
        </w:rPr>
        <w:t>2.业务流程图</w:t>
      </w:r>
    </w:p>
    <w:p>
      <w:pPr>
        <w:pStyle w:val="12"/>
        <w:spacing w:before="156" w:after="156"/>
        <w:ind w:firstLine="480" w:firstLineChars="200"/>
        <w:rPr>
          <w:rFonts w:hint="eastAsia" w:ascii="宋体" w:hAnsi="宋体" w:eastAsia="宋体" w:cs="宋体"/>
          <w:color w:val="auto"/>
          <w:sz w:val="24"/>
          <w:szCs w:val="22"/>
          <w:lang w:val="en-US" w:eastAsia="zh-CN"/>
        </w:rPr>
      </w:pPr>
      <w:r>
        <w:rPr>
          <w:rFonts w:hint="eastAsia" w:ascii="宋体" w:hAnsi="宋体" w:eastAsia="宋体" w:cs="宋体"/>
          <w:color w:val="auto"/>
          <w:sz w:val="24"/>
          <w:szCs w:val="22"/>
        </w:rPr>
        <w:t>本系统的业务流程</w:t>
      </w:r>
      <w:r>
        <w:rPr>
          <w:rFonts w:hint="eastAsia" w:ascii="宋体" w:hAnsi="宋体" w:eastAsia="宋体" w:cs="宋体"/>
          <w:color w:val="auto"/>
          <w:sz w:val="24"/>
          <w:szCs w:val="22"/>
          <w:lang w:val="en-US" w:eastAsia="zh-CN"/>
        </w:rPr>
        <w:t>主要是三个板块。</w:t>
      </w:r>
    </w:p>
    <w:p>
      <w:pPr>
        <w:pStyle w:val="12"/>
        <w:spacing w:before="156" w:after="156"/>
        <w:rPr>
          <w:rFonts w:hint="eastAsia" w:ascii="宋体" w:hAnsi="宋体" w:eastAsia="宋体" w:cs="宋体"/>
          <w:color w:val="auto"/>
          <w:sz w:val="24"/>
          <w:szCs w:val="22"/>
          <w:lang w:val="en-US" w:eastAsia="zh-CN"/>
        </w:rPr>
      </w:pPr>
      <w:r>
        <w:rPr>
          <w:rFonts w:hint="eastAsia" w:ascii="宋体" w:hAnsi="宋体" w:eastAsia="宋体" w:cs="宋体"/>
          <w:color w:val="auto"/>
          <w:sz w:val="24"/>
          <w:szCs w:val="22"/>
          <w:lang w:val="en-US" w:eastAsia="zh-CN"/>
        </w:rPr>
        <w:t>2.1</w:t>
      </w:r>
      <w:r>
        <w:rPr>
          <w:rFonts w:hint="eastAsia" w:ascii="宋体" w:hAnsi="宋体" w:eastAsia="宋体" w:cs="宋体"/>
          <w:color w:val="auto"/>
          <w:sz w:val="24"/>
          <w:szCs w:val="22"/>
        </w:rPr>
        <w:t>学生</w:t>
      </w:r>
      <w:r>
        <w:rPr>
          <w:rFonts w:hint="eastAsia" w:ascii="宋体" w:hAnsi="宋体" w:eastAsia="宋体" w:cs="宋体"/>
          <w:color w:val="auto"/>
          <w:sz w:val="24"/>
          <w:szCs w:val="22"/>
          <w:lang w:val="en-US" w:eastAsia="zh-CN"/>
        </w:rPr>
        <w:t>模块</w:t>
      </w:r>
    </w:p>
    <w:p>
      <w:pPr>
        <w:pStyle w:val="12"/>
        <w:spacing w:before="156" w:after="156"/>
        <w:ind w:firstLine="480" w:firstLineChars="200"/>
        <w:rPr>
          <w:rFonts w:hint="default" w:ascii="宋体" w:hAnsi="宋体" w:eastAsia="宋体" w:cs="宋体"/>
          <w:color w:val="auto"/>
          <w:sz w:val="24"/>
          <w:szCs w:val="22"/>
          <w:lang w:val="en-US" w:eastAsia="zh-CN"/>
        </w:rPr>
      </w:pPr>
      <w:r>
        <w:rPr>
          <w:rFonts w:hint="eastAsia" w:ascii="宋体" w:hAnsi="宋体" w:eastAsia="宋体" w:cs="宋体"/>
          <w:color w:val="auto"/>
          <w:sz w:val="24"/>
          <w:szCs w:val="22"/>
        </w:rPr>
        <w:t>先注册</w:t>
      </w:r>
      <w:r>
        <w:rPr>
          <w:rFonts w:hint="eastAsia" w:ascii="宋体" w:hAnsi="宋体" w:eastAsia="宋体" w:cs="宋体"/>
          <w:color w:val="auto"/>
          <w:sz w:val="24"/>
          <w:szCs w:val="22"/>
          <w:lang w:val="en-US" w:eastAsia="zh-CN"/>
        </w:rPr>
        <w:t>并且会将账号与密码记录数据库，用于登录验证。进入系统后可以在</w:t>
      </w:r>
      <w:r>
        <w:rPr>
          <w:rFonts w:hint="eastAsia" w:ascii="宋体" w:hAnsi="宋体" w:eastAsia="宋体" w:cs="宋体"/>
          <w:sz w:val="24"/>
        </w:rPr>
        <w:t>更改个人信息、提交信息、</w:t>
      </w:r>
      <w:r>
        <w:rPr>
          <w:rFonts w:hint="eastAsia" w:ascii="宋体" w:hAnsi="宋体" w:eastAsia="宋体" w:cs="宋体"/>
          <w:sz w:val="24"/>
          <w:lang w:val="en-US" w:eastAsia="zh-CN"/>
        </w:rPr>
        <w:t>上传考核证明、</w:t>
      </w:r>
      <w:r>
        <w:rPr>
          <w:rFonts w:hint="eastAsia" w:ascii="宋体" w:hAnsi="宋体" w:eastAsia="宋体" w:cs="宋体"/>
          <w:sz w:val="24"/>
        </w:rPr>
        <w:t>查看自己考核结果与个人信息</w:t>
      </w:r>
      <w:r>
        <w:rPr>
          <w:rFonts w:hint="eastAsia" w:ascii="宋体" w:hAnsi="宋体" w:eastAsia="宋体" w:cs="宋体"/>
          <w:sz w:val="24"/>
          <w:lang w:val="en-US" w:eastAsia="zh-CN"/>
        </w:rPr>
        <w:t>这些功能里面进行选择进行。部分拥有学生干部身份对账号，还可以进入</w:t>
      </w:r>
      <w:r>
        <w:rPr>
          <w:rFonts w:hint="eastAsia" w:ascii="宋体" w:hAnsi="宋体" w:eastAsia="宋体" w:cs="宋体"/>
          <w:sz w:val="24"/>
        </w:rPr>
        <w:t>负责学生日常行为考核情况、</w:t>
      </w:r>
      <w:r>
        <w:rPr>
          <w:rFonts w:hint="eastAsia" w:ascii="宋体" w:hAnsi="宋体" w:eastAsia="宋体" w:cs="宋体"/>
          <w:sz w:val="24"/>
          <w:lang w:val="en-US" w:eastAsia="zh-CN"/>
        </w:rPr>
        <w:t>审核考核证明、</w:t>
      </w:r>
      <w:r>
        <w:rPr>
          <w:rFonts w:hint="eastAsia" w:ascii="宋体" w:hAnsi="宋体" w:eastAsia="宋体" w:cs="宋体"/>
          <w:sz w:val="24"/>
        </w:rPr>
        <w:t>宿舍检查情况，早操、晚自习出勤情况、集会出勤以及卫生清洁区保洁等项目量化考核工作。</w:t>
      </w:r>
    </w:p>
    <w:p>
      <w:pPr>
        <w:pStyle w:val="12"/>
        <w:spacing w:before="156" w:after="156"/>
        <w:rPr>
          <w:rFonts w:hint="eastAsia" w:ascii="宋体" w:hAnsi="宋体" w:eastAsia="宋体" w:cs="宋体"/>
          <w:color w:val="auto"/>
          <w:sz w:val="24"/>
          <w:szCs w:val="22"/>
          <w:lang w:val="en-US" w:eastAsia="zh-CN"/>
        </w:rPr>
      </w:pPr>
      <w:r>
        <w:rPr>
          <w:rFonts w:hint="eastAsia" w:ascii="宋体" w:hAnsi="宋体" w:eastAsia="宋体" w:cs="宋体"/>
          <w:color w:val="auto"/>
          <w:sz w:val="24"/>
          <w:szCs w:val="22"/>
          <w:lang w:val="en-US" w:eastAsia="zh-CN"/>
        </w:rPr>
        <w:t>2.2辅导员模块</w:t>
      </w:r>
    </w:p>
    <w:p>
      <w:pPr>
        <w:pStyle w:val="12"/>
        <w:spacing w:before="156" w:after="156"/>
        <w:ind w:firstLine="480" w:firstLineChars="200"/>
        <w:rPr>
          <w:rFonts w:hint="default" w:ascii="宋体" w:hAnsi="宋体" w:eastAsia="宋体" w:cs="宋体"/>
          <w:color w:val="auto"/>
          <w:sz w:val="24"/>
          <w:szCs w:val="22"/>
          <w:lang w:val="en-US" w:eastAsia="zh-CN"/>
        </w:rPr>
      </w:pPr>
      <w:r>
        <w:rPr>
          <w:rFonts w:hint="eastAsia" w:ascii="宋体" w:hAnsi="宋体" w:eastAsia="宋体" w:cs="宋体"/>
          <w:color w:val="auto"/>
          <w:sz w:val="24"/>
          <w:szCs w:val="22"/>
        </w:rPr>
        <w:t>先注册</w:t>
      </w:r>
      <w:r>
        <w:rPr>
          <w:rFonts w:hint="eastAsia" w:ascii="宋体" w:hAnsi="宋体" w:eastAsia="宋体" w:cs="宋体"/>
          <w:color w:val="auto"/>
          <w:sz w:val="24"/>
          <w:szCs w:val="22"/>
          <w:lang w:val="en-US" w:eastAsia="zh-CN"/>
        </w:rPr>
        <w:t>并且会将账号与密码记录数据库，用于登录验证。进入系统后可以在</w:t>
      </w:r>
      <w:r>
        <w:rPr>
          <w:rFonts w:hint="eastAsia" w:ascii="宋体" w:hAnsi="宋体" w:eastAsia="宋体" w:cs="宋体"/>
          <w:sz w:val="24"/>
          <w:lang w:val="en-US" w:eastAsia="zh-CN"/>
        </w:rPr>
        <w:t>审核考核证明、</w:t>
      </w:r>
      <w:r>
        <w:rPr>
          <w:rFonts w:hint="eastAsia" w:ascii="宋体" w:hAnsi="宋体" w:eastAsia="宋体" w:cs="宋体"/>
          <w:sz w:val="24"/>
        </w:rPr>
        <w:t>负责班级工作计划，主题班会活动、学生实习情况、学生学费缴纳情况，以及班主任值班日报等项目的量化考核</w:t>
      </w:r>
      <w:r>
        <w:rPr>
          <w:rFonts w:hint="eastAsia" w:ascii="宋体" w:hAnsi="宋体" w:eastAsia="宋体" w:cs="宋体"/>
          <w:sz w:val="24"/>
          <w:lang w:val="en-US" w:eastAsia="zh-CN"/>
        </w:rPr>
        <w:t>这些功能里面进行选择进行</w:t>
      </w:r>
      <w:r>
        <w:rPr>
          <w:rFonts w:hint="eastAsia" w:ascii="宋体" w:hAnsi="宋体" w:eastAsia="宋体" w:cs="宋体"/>
          <w:sz w:val="24"/>
        </w:rPr>
        <w:t>。</w:t>
      </w:r>
    </w:p>
    <w:p>
      <w:pPr>
        <w:pStyle w:val="12"/>
        <w:spacing w:before="156" w:after="156"/>
        <w:rPr>
          <w:rFonts w:hint="eastAsia" w:ascii="宋体" w:hAnsi="宋体" w:eastAsia="宋体" w:cs="宋体"/>
          <w:color w:val="auto"/>
          <w:sz w:val="24"/>
          <w:szCs w:val="22"/>
          <w:lang w:val="en-US" w:eastAsia="zh-CN"/>
        </w:rPr>
      </w:pPr>
      <w:r>
        <w:rPr>
          <w:rFonts w:hint="eastAsia" w:ascii="宋体" w:hAnsi="宋体" w:eastAsia="宋体" w:cs="宋体"/>
          <w:color w:val="auto"/>
          <w:sz w:val="24"/>
          <w:szCs w:val="22"/>
          <w:lang w:val="en-US" w:eastAsia="zh-CN"/>
        </w:rPr>
        <w:t>2.3学生工作处管理员模块</w:t>
      </w:r>
      <w:bookmarkStart w:id="0" w:name="_GoBack"/>
      <w:bookmarkEnd w:id="0"/>
    </w:p>
    <w:p>
      <w:pPr>
        <w:pStyle w:val="12"/>
        <w:spacing w:before="156" w:after="156"/>
        <w:ind w:firstLine="480" w:firstLineChars="200"/>
        <w:rPr>
          <w:rFonts w:ascii="宋体" w:hAnsi="宋体" w:eastAsia="宋体" w:cs="宋体"/>
          <w:color w:val="auto"/>
          <w:sz w:val="24"/>
          <w:szCs w:val="22"/>
        </w:rPr>
      </w:pPr>
      <w:r>
        <w:rPr>
          <w:rFonts w:hint="eastAsia" w:ascii="宋体" w:hAnsi="宋体" w:eastAsia="宋体" w:cs="宋体"/>
          <w:sz w:val="24"/>
        </w:rPr>
        <w:t>学生工作处管理人员主要负责考试违纪、专业技能竞赛、各项文体活动获奖、志愿者服务、以及特殊奖励等项目的量化考核，并对考核数据进行查询统计。</w:t>
      </w:r>
      <w:r>
        <w:rPr>
          <w:rFonts w:hint="eastAsia" w:ascii="宋体" w:hAnsi="宋体" w:eastAsia="宋体" w:cs="宋体"/>
          <w:color w:val="auto"/>
          <w:sz w:val="24"/>
          <w:szCs w:val="22"/>
        </w:rPr>
        <w:t>具体如图6所示。</w:t>
      </w:r>
    </w:p>
    <w:p>
      <w:pPr>
        <w:pStyle w:val="12"/>
        <w:spacing w:before="156" w:after="156"/>
        <w:ind w:firstLine="480" w:firstLineChars="200"/>
        <w:rPr>
          <w:rFonts w:hint="eastAsia" w:eastAsia="黑体"/>
          <w:sz w:val="24"/>
          <w:szCs w:val="22"/>
          <w:lang w:eastAsia="zh-CN"/>
        </w:rPr>
      </w:pPr>
      <w:r>
        <w:rPr>
          <w:rFonts w:hint="eastAsia" w:eastAsia="黑体"/>
          <w:sz w:val="24"/>
          <w:szCs w:val="22"/>
          <w:lang w:eastAsia="zh-CN"/>
        </w:rPr>
        <w:drawing>
          <wp:inline distT="0" distB="0" distL="114300" distR="114300">
            <wp:extent cx="5311140" cy="2418715"/>
            <wp:effectExtent l="0" t="0" r="22860" b="19685"/>
            <wp:docPr id="3" name="图片 3" descr="截屏2023-10-29 22.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10-29 22.32.40"/>
                    <pic:cNvPicPr>
                      <a:picLocks noChangeAspect="1"/>
                    </pic:cNvPicPr>
                  </pic:nvPicPr>
                  <pic:blipFill>
                    <a:blip r:embed="rId18"/>
                    <a:stretch>
                      <a:fillRect/>
                    </a:stretch>
                  </pic:blipFill>
                  <pic:spPr>
                    <a:xfrm>
                      <a:off x="0" y="0"/>
                      <a:ext cx="5311140" cy="2418715"/>
                    </a:xfrm>
                    <a:prstGeom prst="rect">
                      <a:avLst/>
                    </a:prstGeom>
                  </pic:spPr>
                </pic:pic>
              </a:graphicData>
            </a:graphic>
          </wp:inline>
        </w:drawing>
      </w:r>
    </w:p>
    <w:p>
      <w:pPr>
        <w:pStyle w:val="12"/>
        <w:spacing w:before="156" w:after="156"/>
        <w:ind w:firstLine="420" w:firstLineChars="200"/>
        <w:jc w:val="center"/>
        <w:rPr>
          <w:rFonts w:hint="eastAsia" w:ascii="宋体" w:hAnsi="宋体" w:eastAsia="宋体"/>
          <w:sz w:val="21"/>
          <w:szCs w:val="21"/>
        </w:rPr>
      </w:pPr>
      <w:r>
        <w:rPr>
          <w:rFonts w:hint="eastAsia" w:ascii="宋体" w:hAnsi="宋体" w:eastAsia="宋体"/>
          <w:sz w:val="21"/>
          <w:szCs w:val="21"/>
        </w:rPr>
        <w:t>图6</w:t>
      </w:r>
      <w:r>
        <w:rPr>
          <w:rFonts w:ascii="宋体" w:hAnsi="宋体" w:eastAsia="宋体"/>
          <w:sz w:val="21"/>
          <w:szCs w:val="21"/>
        </w:rPr>
        <w:t xml:space="preserve"> </w:t>
      </w:r>
      <w:r>
        <w:rPr>
          <w:rFonts w:hint="eastAsia" w:ascii="宋体" w:hAnsi="宋体" w:eastAsia="宋体"/>
          <w:sz w:val="21"/>
          <w:szCs w:val="21"/>
        </w:rPr>
        <w:t>业务流程图</w:t>
      </w:r>
    </w:p>
    <w:p>
      <w:pPr>
        <w:pStyle w:val="12"/>
        <w:spacing w:before="156" w:after="156"/>
        <w:rPr>
          <w:szCs w:val="28"/>
        </w:rPr>
      </w:pPr>
      <w:r>
        <w:rPr>
          <w:rFonts w:hint="eastAsia"/>
          <w:szCs w:val="28"/>
        </w:rPr>
        <w:t>四．</w:t>
      </w:r>
      <w:r>
        <w:rPr>
          <w:szCs w:val="28"/>
        </w:rPr>
        <w:t xml:space="preserve"> 研究方案</w:t>
      </w:r>
    </w:p>
    <w:p>
      <w:pPr>
        <w:pStyle w:val="12"/>
        <w:numPr>
          <w:ilvl w:val="0"/>
          <w:numId w:val="1"/>
        </w:numPr>
        <w:spacing w:before="156" w:after="156"/>
        <w:rPr>
          <w:rFonts w:ascii="宋体" w:hAnsi="宋体" w:eastAsia="宋体" w:cs="宋体"/>
          <w:sz w:val="24"/>
        </w:rPr>
      </w:pPr>
      <w:r>
        <w:rPr>
          <w:rFonts w:hint="eastAsia" w:ascii="宋体" w:hAnsi="宋体" w:eastAsia="宋体" w:cs="宋体"/>
          <w:sz w:val="24"/>
        </w:rPr>
        <w:t>需求分析：首先需要明确系统的需求，包括学生信息管理、考核标准设定、考核成绩计算、数据分析等功能。通过对用户需求进行深入分析，确定系统的功能模块和业务流程。</w:t>
      </w:r>
    </w:p>
    <w:p>
      <w:pPr>
        <w:pStyle w:val="12"/>
        <w:numPr>
          <w:ilvl w:val="0"/>
          <w:numId w:val="1"/>
        </w:numPr>
        <w:spacing w:before="156" w:after="156"/>
        <w:rPr>
          <w:rFonts w:ascii="宋体" w:hAnsi="宋体" w:eastAsia="宋体" w:cs="宋体"/>
          <w:sz w:val="24"/>
        </w:rPr>
      </w:pPr>
      <w:r>
        <w:rPr>
          <w:rFonts w:hint="eastAsia" w:ascii="宋体" w:hAnsi="宋体" w:eastAsia="宋体" w:cs="宋体"/>
          <w:sz w:val="24"/>
        </w:rPr>
        <w:t>系统设计：根据需求分析结果，进行系统设计。设计包括数据库设计、界面设计、系统架构设计等。在数据库设计中，需要确定表结构、数据关系等；在界面设计中，需要确定各个界面的布局、样式、交互方式等；在系统架构设计中，需要确定系统的整体架构、模块划分、代码结构等。</w:t>
      </w:r>
    </w:p>
    <w:p>
      <w:pPr>
        <w:pStyle w:val="12"/>
        <w:numPr>
          <w:ilvl w:val="0"/>
          <w:numId w:val="1"/>
        </w:numPr>
        <w:spacing w:before="156" w:after="156"/>
        <w:rPr>
          <w:rFonts w:ascii="宋体" w:hAnsi="宋体" w:eastAsia="宋体" w:cs="宋体"/>
          <w:sz w:val="24"/>
        </w:rPr>
      </w:pPr>
      <w:r>
        <w:rPr>
          <w:rFonts w:hint="eastAsia" w:ascii="宋体" w:hAnsi="宋体" w:eastAsia="宋体" w:cs="宋体"/>
          <w:sz w:val="24"/>
        </w:rPr>
        <w:t>技术实现：根据系统设计，进行技术实现。具体包括后端开发、前端开发、数据库连接等。后端开发使用SpringBoot框架，实现业务逻辑和数据处理；前端开发使用Vue框架，提供友好的用户界面和交互体验；数据库连接使用Mybatis框架，实现数据的持久化操作。</w:t>
      </w:r>
    </w:p>
    <w:p>
      <w:pPr>
        <w:pStyle w:val="12"/>
        <w:numPr>
          <w:ilvl w:val="0"/>
          <w:numId w:val="1"/>
        </w:numPr>
        <w:spacing w:before="156" w:after="156"/>
        <w:rPr>
          <w:rFonts w:ascii="宋体" w:hAnsi="宋体" w:eastAsia="宋体" w:cs="宋体"/>
          <w:sz w:val="24"/>
        </w:rPr>
      </w:pPr>
      <w:r>
        <w:rPr>
          <w:rFonts w:hint="eastAsia" w:ascii="宋体" w:hAnsi="宋体" w:eastAsia="宋体" w:cs="宋体"/>
          <w:sz w:val="24"/>
        </w:rPr>
        <w:t>系统测试：在技术实现完成后，需要进行系统测试。测试包括单元测试、集成测试和功能测试等。通过测试，发现并解决系统中的问题，提高系统的质量和稳定性。</w:t>
      </w:r>
    </w:p>
    <w:p>
      <w:pPr>
        <w:pStyle w:val="12"/>
        <w:numPr>
          <w:ilvl w:val="0"/>
          <w:numId w:val="1"/>
        </w:numPr>
        <w:spacing w:before="156" w:after="156"/>
        <w:rPr>
          <w:rFonts w:ascii="宋体" w:hAnsi="宋体" w:eastAsia="宋体" w:cs="宋体"/>
          <w:sz w:val="24"/>
        </w:rPr>
      </w:pPr>
      <w:r>
        <w:rPr>
          <w:rFonts w:hint="eastAsia" w:ascii="宋体" w:hAnsi="宋体" w:eastAsia="宋体" w:cs="宋体"/>
          <w:sz w:val="24"/>
        </w:rPr>
        <w:t>优化与改进：根据测试结果和用户反馈，对系统进行优化与改进。优化包括性能优化、用户体验优化等；改进包括添加新功能、完善业务流程等。</w:t>
      </w:r>
    </w:p>
    <w:p>
      <w:pPr>
        <w:pStyle w:val="12"/>
        <w:numPr>
          <w:ilvl w:val="0"/>
          <w:numId w:val="1"/>
        </w:numPr>
        <w:spacing w:before="156" w:after="156"/>
        <w:rPr>
          <w:rFonts w:ascii="宋体" w:hAnsi="宋体" w:eastAsia="宋体" w:cs="宋体"/>
          <w:sz w:val="24"/>
        </w:rPr>
      </w:pPr>
      <w:r>
        <w:rPr>
          <w:rFonts w:hint="eastAsia" w:ascii="宋体" w:hAnsi="宋体" w:eastAsia="宋体" w:cs="宋体"/>
          <w:sz w:val="24"/>
        </w:rPr>
        <w:t>部署与运行：最后，将系统部署到服务器上，并运行系统。管理员可以通过系统后台进行学生信息管理、考核标准设定、考核成绩计算等操作；学生可以通过系统前台查看自己的德育量化考核成绩和数据分析结果。</w:t>
      </w:r>
    </w:p>
    <w:p>
      <w:pPr>
        <w:pStyle w:val="12"/>
        <w:spacing w:before="156" w:after="156"/>
        <w:rPr>
          <w:szCs w:val="28"/>
        </w:rPr>
      </w:pPr>
      <w:r>
        <w:rPr>
          <w:rFonts w:hint="eastAsia"/>
          <w:szCs w:val="28"/>
        </w:rPr>
        <w:t>五．</w:t>
      </w:r>
      <w:r>
        <w:rPr>
          <w:szCs w:val="28"/>
        </w:rPr>
        <w:t>进度安排，预期达到的目标</w:t>
      </w:r>
    </w:p>
    <w:p>
      <w:pPr>
        <w:pStyle w:val="12"/>
        <w:spacing w:before="156" w:after="156"/>
        <w:rPr>
          <w:rFonts w:ascii="宋体" w:hAnsi="宋体" w:eastAsia="宋体" w:cs="宋体"/>
          <w:b/>
          <w:sz w:val="24"/>
        </w:rPr>
      </w:pPr>
      <w:r>
        <w:rPr>
          <w:rFonts w:hint="eastAsia" w:ascii="宋体" w:hAnsi="宋体" w:eastAsia="宋体" w:cs="宋体"/>
          <w:b/>
          <w:sz w:val="24"/>
        </w:rPr>
        <w:t>进度安排：</w:t>
      </w:r>
    </w:p>
    <w:p>
      <w:pPr>
        <w:pStyle w:val="12"/>
        <w:numPr>
          <w:ilvl w:val="0"/>
          <w:numId w:val="2"/>
        </w:numPr>
        <w:spacing w:before="156" w:after="156"/>
        <w:rPr>
          <w:rFonts w:ascii="宋体" w:hAnsi="宋体" w:eastAsia="宋体" w:cs="宋体"/>
          <w:sz w:val="24"/>
        </w:rPr>
      </w:pPr>
      <w:r>
        <w:rPr>
          <w:rFonts w:hint="eastAsia" w:ascii="宋体" w:hAnsi="宋体" w:eastAsia="宋体" w:cs="宋体"/>
          <w:sz w:val="24"/>
        </w:rPr>
        <w:t>需求分析和设计阶段（1-2个月）：确定系统的功能需求、架构设计、数据库设计等。</w:t>
      </w:r>
    </w:p>
    <w:p>
      <w:pPr>
        <w:pStyle w:val="12"/>
        <w:numPr>
          <w:ilvl w:val="0"/>
          <w:numId w:val="2"/>
        </w:numPr>
        <w:spacing w:before="156" w:after="156"/>
        <w:rPr>
          <w:rFonts w:ascii="宋体" w:hAnsi="宋体" w:eastAsia="宋体" w:cs="宋体"/>
          <w:sz w:val="24"/>
        </w:rPr>
      </w:pPr>
      <w:r>
        <w:rPr>
          <w:rFonts w:hint="eastAsia" w:ascii="宋体" w:hAnsi="宋体" w:eastAsia="宋体" w:cs="宋体"/>
          <w:sz w:val="24"/>
        </w:rPr>
        <w:t>开发和实现阶段（2-4个月）：根据需求分析和设计，开发系统的各个模块和功能，包括后端逻辑处理、持久层操作、前端界面开发等。</w:t>
      </w:r>
    </w:p>
    <w:p>
      <w:pPr>
        <w:pStyle w:val="12"/>
        <w:numPr>
          <w:ilvl w:val="0"/>
          <w:numId w:val="2"/>
        </w:numPr>
        <w:spacing w:before="156" w:after="156"/>
        <w:rPr>
          <w:rFonts w:ascii="宋体" w:hAnsi="宋体" w:eastAsia="宋体" w:cs="宋体"/>
          <w:sz w:val="24"/>
        </w:rPr>
      </w:pPr>
      <w:r>
        <w:rPr>
          <w:rFonts w:hint="eastAsia" w:ascii="宋体" w:hAnsi="宋体" w:eastAsia="宋体" w:cs="宋体"/>
          <w:sz w:val="24"/>
        </w:rPr>
        <w:t>测试和优化阶段（1-2个月）：对系统进行测试和优化，包括单元测试、集成测试、性能测试等，确保系统的稳定性和性能。</w:t>
      </w:r>
    </w:p>
    <w:p>
      <w:pPr>
        <w:pStyle w:val="12"/>
        <w:numPr>
          <w:ilvl w:val="0"/>
          <w:numId w:val="2"/>
        </w:numPr>
        <w:spacing w:before="156" w:after="156"/>
        <w:rPr>
          <w:rFonts w:ascii="宋体" w:hAnsi="宋体" w:eastAsia="宋体" w:cs="宋体"/>
          <w:sz w:val="24"/>
        </w:rPr>
      </w:pPr>
      <w:r>
        <w:rPr>
          <w:rFonts w:hint="eastAsia" w:ascii="宋体" w:hAnsi="宋体" w:eastAsia="宋体" w:cs="宋体"/>
          <w:sz w:val="24"/>
        </w:rPr>
        <w:t>部署和维护阶段（1-2个月）：将系统部署到服务器上，进行上线和维护，包括用户培训、技术支持等。</w:t>
      </w:r>
    </w:p>
    <w:p>
      <w:pPr>
        <w:pStyle w:val="12"/>
        <w:spacing w:before="156" w:after="156"/>
        <w:rPr>
          <w:rFonts w:ascii="宋体" w:hAnsi="宋体" w:eastAsia="宋体" w:cs="宋体"/>
          <w:b/>
          <w:sz w:val="24"/>
        </w:rPr>
      </w:pPr>
      <w:r>
        <w:rPr>
          <w:rFonts w:hint="eastAsia" w:ascii="宋体" w:hAnsi="宋体" w:eastAsia="宋体" w:cs="宋体"/>
          <w:b/>
          <w:sz w:val="24"/>
        </w:rPr>
        <w:t>预期达到的目标：</w:t>
      </w:r>
    </w:p>
    <w:p>
      <w:pPr>
        <w:pStyle w:val="12"/>
        <w:numPr>
          <w:ilvl w:val="0"/>
          <w:numId w:val="3"/>
        </w:numPr>
        <w:spacing w:before="156" w:after="156"/>
        <w:rPr>
          <w:rFonts w:ascii="宋体" w:hAnsi="宋体" w:eastAsia="宋体" w:cs="宋体"/>
          <w:sz w:val="24"/>
        </w:rPr>
      </w:pPr>
      <w:r>
        <w:rPr>
          <w:rFonts w:hint="eastAsia" w:ascii="宋体" w:hAnsi="宋体" w:eastAsia="宋体" w:cs="宋体"/>
          <w:sz w:val="24"/>
        </w:rPr>
        <w:t>完成系统的设计和开发，实现学生德育量化考核的各项功能。</w:t>
      </w:r>
    </w:p>
    <w:p>
      <w:pPr>
        <w:pStyle w:val="12"/>
        <w:numPr>
          <w:ilvl w:val="0"/>
          <w:numId w:val="3"/>
        </w:numPr>
        <w:spacing w:before="156" w:after="156"/>
        <w:rPr>
          <w:rFonts w:ascii="宋体" w:hAnsi="宋体" w:eastAsia="宋体" w:cs="宋体"/>
          <w:sz w:val="24"/>
        </w:rPr>
      </w:pPr>
      <w:r>
        <w:rPr>
          <w:rFonts w:hint="eastAsia" w:ascii="宋体" w:hAnsi="宋体" w:eastAsia="宋体" w:cs="宋体"/>
          <w:sz w:val="24"/>
        </w:rPr>
        <w:t>保证系统的稳定性和性能，提高系统的可靠性和安全性。</w:t>
      </w:r>
    </w:p>
    <w:p>
      <w:pPr>
        <w:pStyle w:val="12"/>
        <w:numPr>
          <w:ilvl w:val="0"/>
          <w:numId w:val="3"/>
        </w:numPr>
        <w:spacing w:before="156" w:after="156"/>
        <w:rPr>
          <w:rFonts w:ascii="宋体" w:hAnsi="宋体" w:eastAsia="宋体" w:cs="宋体"/>
          <w:sz w:val="24"/>
        </w:rPr>
      </w:pPr>
      <w:r>
        <w:rPr>
          <w:rFonts w:hint="eastAsia" w:ascii="宋体" w:hAnsi="宋体" w:eastAsia="宋体" w:cs="宋体"/>
          <w:sz w:val="24"/>
        </w:rPr>
        <w:t>提供友好的用户界面和交互体验，方便用户进行操作和使用。</w:t>
      </w:r>
    </w:p>
    <w:p>
      <w:pPr>
        <w:pStyle w:val="12"/>
        <w:numPr>
          <w:ilvl w:val="0"/>
          <w:numId w:val="3"/>
        </w:numPr>
        <w:spacing w:before="156" w:after="156"/>
        <w:rPr>
          <w:rFonts w:ascii="宋体" w:hAnsi="宋体" w:eastAsia="宋体" w:cs="宋体"/>
          <w:sz w:val="24"/>
        </w:rPr>
      </w:pPr>
      <w:r>
        <w:rPr>
          <w:rFonts w:hint="eastAsia" w:ascii="宋体" w:hAnsi="宋体" w:eastAsia="宋体" w:cs="宋体"/>
          <w:sz w:val="24"/>
        </w:rPr>
        <w:t>为德育教育提供更加科学和有力的支持，提高学生德育量化考核的准确性和客观性。</w:t>
      </w:r>
    </w:p>
    <w:p>
      <w:pPr>
        <w:pStyle w:val="12"/>
        <w:spacing w:before="156" w:after="156"/>
        <w:rPr>
          <w:szCs w:val="28"/>
        </w:rPr>
      </w:pPr>
      <w:r>
        <w:rPr>
          <w:rFonts w:hint="eastAsia"/>
          <w:szCs w:val="28"/>
        </w:rPr>
        <w:t>六．</w:t>
      </w:r>
      <w:r>
        <w:rPr>
          <w:szCs w:val="28"/>
        </w:rPr>
        <w:t>课题已具备和所需的条件、经费</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该课题已经具备了SpringBoot、Mybatis和Vue等开发框架的技术基础，同时还可以借助现有的开发工具和插件，如IntelliJ IDEA、Maven、Git等，方便开发人员搭建和开发系统。</w:t>
      </w:r>
    </w:p>
    <w:p>
      <w:pPr>
        <w:pStyle w:val="12"/>
        <w:spacing w:before="156" w:after="156"/>
        <w:rPr>
          <w:szCs w:val="28"/>
        </w:rPr>
      </w:pPr>
      <w:r>
        <w:rPr>
          <w:rFonts w:hint="eastAsia"/>
          <w:szCs w:val="28"/>
        </w:rPr>
        <w:t>七．</w:t>
      </w:r>
      <w:r>
        <w:rPr>
          <w:szCs w:val="28"/>
        </w:rPr>
        <w:t>研究过程中可能遇到的困难和问题，解决的措施</w:t>
      </w:r>
    </w:p>
    <w:p>
      <w:pPr>
        <w:pStyle w:val="12"/>
        <w:numPr>
          <w:ilvl w:val="0"/>
          <w:numId w:val="4"/>
        </w:numPr>
        <w:spacing w:before="156" w:after="156"/>
        <w:rPr>
          <w:rFonts w:ascii="宋体" w:hAnsi="宋体" w:eastAsia="宋体" w:cs="宋体"/>
          <w:sz w:val="24"/>
        </w:rPr>
      </w:pPr>
      <w:r>
        <w:rPr>
          <w:rFonts w:hint="eastAsia" w:ascii="宋体" w:hAnsi="宋体" w:eastAsia="宋体" w:cs="宋体"/>
          <w:sz w:val="24"/>
        </w:rPr>
        <w:t>技术难度高：该系统涉及多种技术框架和工具，需要开发者熟练掌握相关技术和框架的原理、使用方法和最佳实践。同时，还需要对德育量化考核的业务流程和需求有深入的理解和掌握。</w:t>
      </w:r>
    </w:p>
    <w:p>
      <w:pPr>
        <w:pStyle w:val="12"/>
        <w:numPr>
          <w:ilvl w:val="0"/>
          <w:numId w:val="4"/>
        </w:numPr>
        <w:spacing w:before="156" w:after="156"/>
        <w:rPr>
          <w:rFonts w:ascii="宋体" w:hAnsi="宋体" w:eastAsia="宋体" w:cs="宋体"/>
          <w:sz w:val="24"/>
        </w:rPr>
      </w:pPr>
      <w:r>
        <w:rPr>
          <w:rFonts w:hint="eastAsia" w:ascii="宋体" w:hAnsi="宋体" w:eastAsia="宋体" w:cs="宋体"/>
          <w:sz w:val="24"/>
        </w:rPr>
        <w:t>数据处理复杂：学生德育量化考核涉及到多种数据来源和类型，需要进行数据清洗、转换和处理，处理过程中可能会遇到数据格式不规范、数据质量不高等问题，需要采取相应措施解决。</w:t>
      </w:r>
    </w:p>
    <w:p>
      <w:pPr>
        <w:pStyle w:val="12"/>
        <w:numPr>
          <w:ilvl w:val="0"/>
          <w:numId w:val="4"/>
        </w:numPr>
        <w:spacing w:before="156" w:after="156"/>
        <w:rPr>
          <w:rFonts w:ascii="宋体" w:hAnsi="宋体" w:eastAsia="宋体" w:cs="宋体"/>
          <w:sz w:val="24"/>
        </w:rPr>
      </w:pPr>
      <w:r>
        <w:rPr>
          <w:rFonts w:hint="eastAsia" w:ascii="宋体" w:hAnsi="宋体" w:eastAsia="宋体" w:cs="宋体"/>
          <w:sz w:val="24"/>
        </w:rPr>
        <w:t>系统稳定性与可靠性要求高：学生德育量化考核系统是一个重要的业务系统，需要保证系统的稳定性和可靠性，避免出现系统故障或数据丢失等问题。</w:t>
      </w:r>
    </w:p>
    <w:p>
      <w:pPr>
        <w:pStyle w:val="12"/>
        <w:numPr>
          <w:ilvl w:val="0"/>
          <w:numId w:val="4"/>
        </w:numPr>
        <w:spacing w:before="156" w:after="156"/>
        <w:rPr>
          <w:rFonts w:ascii="宋体" w:hAnsi="宋体" w:eastAsia="宋体" w:cs="宋体"/>
          <w:sz w:val="24"/>
        </w:rPr>
      </w:pPr>
      <w:r>
        <w:rPr>
          <w:rFonts w:hint="eastAsia" w:ascii="宋体" w:hAnsi="宋体" w:eastAsia="宋体" w:cs="宋体"/>
          <w:sz w:val="24"/>
        </w:rPr>
        <w:t>用户体验要求高：为了提高用户体验，需要优化界面设计、交互流程和响应速度等方面，同时需要提供多语言支持，以满足不同用户的需求。</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针对以上困难和问题，可以采取以下措施解决：</w:t>
      </w:r>
    </w:p>
    <w:p>
      <w:pPr>
        <w:pStyle w:val="12"/>
        <w:numPr>
          <w:ilvl w:val="0"/>
          <w:numId w:val="5"/>
        </w:numPr>
        <w:spacing w:before="156" w:after="156"/>
        <w:rPr>
          <w:rFonts w:ascii="宋体" w:hAnsi="宋体" w:eastAsia="宋体" w:cs="宋体"/>
          <w:sz w:val="24"/>
        </w:rPr>
      </w:pPr>
      <w:r>
        <w:rPr>
          <w:rFonts w:hint="eastAsia" w:ascii="宋体" w:hAnsi="宋体" w:eastAsia="宋体" w:cs="宋体"/>
          <w:sz w:val="24"/>
        </w:rPr>
        <w:t>技术学习与培训：进行相关技术培训和学习，提高开发者的技术水平和解决问题的能力。</w:t>
      </w:r>
    </w:p>
    <w:p>
      <w:pPr>
        <w:pStyle w:val="12"/>
        <w:numPr>
          <w:ilvl w:val="0"/>
          <w:numId w:val="5"/>
        </w:numPr>
        <w:spacing w:before="156" w:after="156"/>
        <w:rPr>
          <w:rFonts w:ascii="宋体" w:hAnsi="宋体" w:eastAsia="宋体" w:cs="宋体"/>
          <w:sz w:val="24"/>
        </w:rPr>
      </w:pPr>
      <w:r>
        <w:rPr>
          <w:rFonts w:hint="eastAsia" w:ascii="宋体" w:hAnsi="宋体" w:eastAsia="宋体" w:cs="宋体"/>
          <w:sz w:val="24"/>
        </w:rPr>
        <w:t>需求分析与设计：在系统设计和开发前，进行充分的需求分析和设计，明确业务流程和功能需求，制定合理的开发计划和方案。</w:t>
      </w:r>
    </w:p>
    <w:p>
      <w:pPr>
        <w:pStyle w:val="12"/>
        <w:numPr>
          <w:ilvl w:val="0"/>
          <w:numId w:val="5"/>
        </w:numPr>
        <w:spacing w:before="156" w:after="156"/>
        <w:rPr>
          <w:rFonts w:ascii="宋体" w:hAnsi="宋体" w:eastAsia="宋体" w:cs="宋体"/>
          <w:sz w:val="24"/>
        </w:rPr>
      </w:pPr>
      <w:r>
        <w:rPr>
          <w:rFonts w:hint="eastAsia" w:ascii="宋体" w:hAnsi="宋体" w:eastAsia="宋体" w:cs="宋体"/>
          <w:sz w:val="24"/>
        </w:rPr>
        <w:t>测试与优化：在系统开发过程中，进行多轮测试和优化，发现并解决系统存在的问题和漏洞，提高系统的稳定性和可靠性。</w:t>
      </w:r>
    </w:p>
    <w:p>
      <w:pPr>
        <w:pStyle w:val="12"/>
        <w:numPr>
          <w:ilvl w:val="0"/>
          <w:numId w:val="5"/>
        </w:numPr>
        <w:spacing w:before="156" w:after="156"/>
        <w:rPr>
          <w:rFonts w:ascii="宋体" w:hAnsi="宋体" w:eastAsia="宋体" w:cs="宋体"/>
          <w:sz w:val="24"/>
        </w:rPr>
      </w:pPr>
      <w:r>
        <w:rPr>
          <w:rFonts w:hint="eastAsia" w:ascii="宋体" w:hAnsi="宋体" w:eastAsia="宋体" w:cs="宋体"/>
          <w:sz w:val="24"/>
        </w:rPr>
        <w:t>安全性措施：采取多种安全性措施，如数据加密、权限控制、访问限制等，确保系统的安全性和保密性。</w:t>
      </w:r>
    </w:p>
    <w:p>
      <w:pPr>
        <w:pStyle w:val="12"/>
        <w:numPr>
          <w:ilvl w:val="0"/>
          <w:numId w:val="5"/>
        </w:numPr>
        <w:spacing w:before="156" w:after="156"/>
        <w:rPr>
          <w:rFonts w:ascii="宋体" w:hAnsi="宋体" w:eastAsia="宋体" w:cs="宋体"/>
          <w:sz w:val="24"/>
        </w:rPr>
      </w:pPr>
      <w:r>
        <w:rPr>
          <w:rFonts w:hint="eastAsia" w:ascii="宋体" w:hAnsi="宋体" w:eastAsia="宋体" w:cs="宋体"/>
          <w:sz w:val="24"/>
        </w:rPr>
        <w:t>用户体验优化：对界面设计、交互流程和响应速度等方面进行优化，提高用户体验和满意度。</w:t>
      </w:r>
    </w:p>
    <w:p>
      <w:pPr>
        <w:pStyle w:val="12"/>
        <w:spacing w:before="156" w:after="156"/>
        <w:ind w:firstLine="480"/>
        <w:rPr>
          <w:szCs w:val="28"/>
        </w:rPr>
      </w:pPr>
      <w:r>
        <w:rPr>
          <w:szCs w:val="28"/>
        </w:rPr>
        <w:t>8．主要参考文献</w:t>
      </w:r>
    </w:p>
    <w:p>
      <w:pPr>
        <w:pStyle w:val="12"/>
        <w:spacing w:before="156" w:after="156"/>
        <w:ind w:firstLine="480"/>
        <w:rPr>
          <w:rFonts w:ascii="宋体" w:hAnsi="宋体" w:eastAsia="宋体" w:cs="宋体"/>
          <w:sz w:val="24"/>
        </w:rPr>
      </w:pPr>
      <w:r>
        <w:rPr>
          <w:rFonts w:hint="eastAsia" w:ascii="宋体" w:hAnsi="宋体" w:eastAsia="宋体" w:cs="宋体"/>
          <w:sz w:val="24"/>
        </w:rPr>
        <w:t>[1] 陈琳 . 基于 Spring 架构的德育量化考核系统设计与实现[J].软件导刊，2015，14（7）：126-128.</w:t>
      </w:r>
    </w:p>
    <w:p>
      <w:pPr>
        <w:pStyle w:val="12"/>
        <w:spacing w:before="156" w:after="156"/>
        <w:ind w:firstLine="480"/>
        <w:rPr>
          <w:rFonts w:ascii="宋体" w:hAnsi="宋体" w:eastAsia="宋体" w:cs="宋体"/>
          <w:sz w:val="24"/>
        </w:rPr>
      </w:pPr>
      <w:r>
        <w:rPr>
          <w:rFonts w:hint="eastAsia" w:ascii="宋体" w:hAnsi="宋体" w:eastAsia="宋体" w:cs="宋体"/>
          <w:sz w:val="24"/>
        </w:rPr>
        <w:t>[2] 廖家莉，曹俊 .Web 前端主流框架分析与对比 [J]. 科技视界2020（28）：121-122.</w:t>
      </w:r>
    </w:p>
    <w:p>
      <w:pPr>
        <w:pStyle w:val="12"/>
        <w:spacing w:before="156" w:after="156"/>
        <w:ind w:firstLine="480"/>
        <w:rPr>
          <w:rFonts w:ascii="宋体" w:hAnsi="宋体" w:eastAsia="宋体" w:cs="宋体"/>
          <w:sz w:val="24"/>
        </w:rPr>
      </w:pPr>
      <w:r>
        <w:rPr>
          <w:rFonts w:hint="eastAsia" w:ascii="宋体" w:hAnsi="宋体" w:eastAsia="宋体" w:cs="宋体"/>
          <w:sz w:val="24"/>
        </w:rPr>
        <w:t>[3] 王龙军 .MyBatis 与 Spring 在图书馆数字资源链接管理中的应用 [J]. 内蒙古科技与经济，2021（11）：78-79+82.</w:t>
      </w:r>
    </w:p>
    <w:p>
      <w:pPr>
        <w:pStyle w:val="12"/>
        <w:spacing w:before="156" w:after="156"/>
        <w:ind w:firstLine="480"/>
        <w:rPr>
          <w:rFonts w:ascii="宋体" w:hAnsi="宋体" w:eastAsia="宋体" w:cs="宋体"/>
          <w:sz w:val="24"/>
        </w:rPr>
      </w:pPr>
      <w:r>
        <w:rPr>
          <w:rFonts w:hint="eastAsia" w:ascii="宋体" w:hAnsi="宋体" w:eastAsia="宋体" w:cs="宋体"/>
          <w:sz w:val="24"/>
        </w:rPr>
        <w:t>[4] 刘超 . 基于 Spring Boot+Mybatis 的在线投票管理系统的设计与实现 [D]. 长春：吉林大学，2018.</w:t>
      </w:r>
    </w:p>
    <w:p>
      <w:pPr>
        <w:pStyle w:val="12"/>
        <w:spacing w:before="156" w:after="156"/>
        <w:ind w:firstLine="480"/>
        <w:rPr>
          <w:rFonts w:ascii="宋体" w:hAnsi="宋体" w:eastAsia="宋体" w:cs="宋体"/>
          <w:sz w:val="24"/>
        </w:rPr>
      </w:pPr>
      <w:r>
        <w:rPr>
          <w:rFonts w:hint="eastAsia" w:ascii="宋体" w:hAnsi="宋体" w:eastAsia="宋体" w:cs="宋体"/>
          <w:sz w:val="24"/>
        </w:rPr>
        <w:t>[5] 王锋，刘俊波 . 前后端分离模式下的 WEB 系统集成方案[J].通信技术，2020，53（09）：2347-2350.</w:t>
      </w:r>
    </w:p>
    <w:p>
      <w:pPr>
        <w:pStyle w:val="12"/>
        <w:spacing w:before="156" w:after="156"/>
        <w:ind w:firstLine="480"/>
        <w:rPr>
          <w:rFonts w:ascii="宋体" w:hAnsi="宋体" w:eastAsia="宋体" w:cs="宋体"/>
          <w:sz w:val="24"/>
        </w:rPr>
      </w:pPr>
      <w:r>
        <w:rPr>
          <w:rFonts w:hint="eastAsia" w:ascii="宋体" w:hAnsi="宋体" w:eastAsia="宋体" w:cs="宋体"/>
          <w:sz w:val="24"/>
        </w:rPr>
        <w:t>[6] 万青 .Web 系统前后端分离架构中的控制器优化 [J]. 科技经济导刊，2019，27（16）：28-29.</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[7] 王瑾，吕太之 . 基于 Spring Boot+Vue 的学生评奖评优系统的设计与实现 [J]. 电脑与电信，2021（10）：52-55.</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[8] 黄寿孟 . 一种基于监督学习的异构网链路预测模型 [J]. 计算机科学，2021，48（S2）：111-116.</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[9] OLNES S. Beyond Bitcoin Enabling Smart Government Using Blockchain Technology [EB/OL].[2022-08-02].https://www.docin.com/p-1843278025.html.</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[10] ELISA N，YANG L Z，CHAO F，et al. A framework of blockchain-based secure and privacy-preserving E-government system [J].Wireless Networks，2018：1-11.</w:t>
      </w:r>
    </w:p>
    <w:p>
      <w:pPr>
        <w:pStyle w:val="12"/>
        <w:spacing w:before="156" w:after="156"/>
        <w:ind w:firstLine="480" w:firstLineChars="200"/>
        <w:rPr>
          <w:rFonts w:ascii="宋体" w:hAnsi="宋体" w:eastAsia="宋体" w:cs="宋体"/>
          <w:sz w:val="24"/>
        </w:rPr>
      </w:pPr>
      <w:r>
        <w:rPr>
          <w:rFonts w:hint="eastAsia" w:ascii="宋体" w:hAnsi="宋体" w:eastAsia="宋体" w:cs="宋体"/>
          <w:sz w:val="24"/>
        </w:rPr>
        <w:t>[11] RASHIDEH W. Blockchain technology framework：Curent and future perspectives for the tourism industry [J].Tourism Management，2020，80[2022-08-02].https://www.sciencedirect.com/science/article/abs/pii/S0261517720300510?via%3Dihub.</w:t>
      </w:r>
    </w:p>
    <w:p>
      <w:pPr>
        <w:pStyle w:val="12"/>
        <w:spacing w:before="156" w:after="156"/>
        <w:ind w:firstLine="480" w:firstLineChars="200"/>
      </w:pPr>
      <w:r>
        <w:rPr>
          <w:rFonts w:hint="eastAsia" w:ascii="宋体" w:hAnsi="宋体" w:eastAsia="宋体" w:cs="宋体"/>
          <w:sz w:val="24"/>
        </w:rPr>
        <w:t>[12] KIM H Y，CHO J S. Data Governance Framework for Big data Implementation with a Case of Korea [C]//2017 IEEE International Congress on Big Data（BigData Congress）.Honolulu：IEEE，2017：384-391.</w:t>
      </w:r>
    </w:p>
    <w:sectPr>
      <w:headerReference r:id="rId6" w:type="first"/>
      <w:footerReference r:id="rId9" w:type="first"/>
      <w:footerReference r:id="rId7" w:type="default"/>
      <w:headerReference r:id="rId5" w:type="even"/>
      <w:footerReference r:id="rId8"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86"/>
    <w:family w:val="modern"/>
    <w:pitch w:val="default"/>
    <w:sig w:usb0="00000000" w:usb1="00000000" w:usb2="00000010" w:usb3="00000000" w:csb0="00040000" w:csb1="00000000"/>
  </w:font>
  <w:font w:name="Roman PS">
    <w:altName w:val="苹方-简"/>
    <w:panose1 w:val="00000000000000000000"/>
    <w:charset w:val="00"/>
    <w:family w:val="roman"/>
    <w:pitch w:val="default"/>
    <w:sig w:usb0="00000000" w:usb1="00000000" w:usb2="00000000" w:usb3="00000000" w:csb0="00000001" w:csb1="00000000"/>
  </w:font>
  <w:font w:name="隶书">
    <w:altName w:val="报隶-简"/>
    <w:panose1 w:val="02010509060101010101"/>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DCCD8"/>
    <w:multiLevelType w:val="singleLevel"/>
    <w:tmpl w:val="B28DCCD8"/>
    <w:lvl w:ilvl="0" w:tentative="0">
      <w:start w:val="1"/>
      <w:numFmt w:val="decimalEnclosedCircleChinese"/>
      <w:suff w:val="nothing"/>
      <w:lvlText w:val="%1　"/>
      <w:lvlJc w:val="left"/>
      <w:pPr>
        <w:ind w:left="0" w:firstLine="400"/>
      </w:pPr>
      <w:rPr>
        <w:rFonts w:hint="eastAsia"/>
      </w:rPr>
    </w:lvl>
  </w:abstractNum>
  <w:abstractNum w:abstractNumId="1">
    <w:nsid w:val="B8B254D0"/>
    <w:multiLevelType w:val="singleLevel"/>
    <w:tmpl w:val="B8B254D0"/>
    <w:lvl w:ilvl="0" w:tentative="0">
      <w:start w:val="1"/>
      <w:numFmt w:val="decimalEnclosedCircleChinese"/>
      <w:suff w:val="nothing"/>
      <w:lvlText w:val="%1　"/>
      <w:lvlJc w:val="left"/>
      <w:pPr>
        <w:ind w:left="0" w:firstLine="400"/>
      </w:pPr>
      <w:rPr>
        <w:rFonts w:hint="eastAsia"/>
      </w:rPr>
    </w:lvl>
  </w:abstractNum>
  <w:abstractNum w:abstractNumId="2">
    <w:nsid w:val="BB2C5100"/>
    <w:multiLevelType w:val="singleLevel"/>
    <w:tmpl w:val="BB2C5100"/>
    <w:lvl w:ilvl="0" w:tentative="0">
      <w:start w:val="1"/>
      <w:numFmt w:val="decimalEnclosedCircleChinese"/>
      <w:suff w:val="nothing"/>
      <w:lvlText w:val="%1　"/>
      <w:lvlJc w:val="left"/>
      <w:pPr>
        <w:ind w:left="0" w:firstLine="400"/>
      </w:pPr>
      <w:rPr>
        <w:rFonts w:hint="eastAsia"/>
      </w:rPr>
    </w:lvl>
  </w:abstractNum>
  <w:abstractNum w:abstractNumId="3">
    <w:nsid w:val="D3D7B5CC"/>
    <w:multiLevelType w:val="singleLevel"/>
    <w:tmpl w:val="D3D7B5CC"/>
    <w:lvl w:ilvl="0" w:tentative="0">
      <w:start w:val="1"/>
      <w:numFmt w:val="decimalEnclosedCircleChinese"/>
      <w:suff w:val="nothing"/>
      <w:lvlText w:val="%1　"/>
      <w:lvlJc w:val="left"/>
      <w:pPr>
        <w:ind w:left="0" w:firstLine="400"/>
      </w:pPr>
      <w:rPr>
        <w:rFonts w:hint="eastAsia"/>
      </w:rPr>
    </w:lvl>
  </w:abstractNum>
  <w:abstractNum w:abstractNumId="4">
    <w:nsid w:val="77730CC9"/>
    <w:multiLevelType w:val="singleLevel"/>
    <w:tmpl w:val="77730CC9"/>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孤">
    <w15:presenceInfo w15:providerId="None" w15:userId="孤"/>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hideSpellingErrors/>
  <w:hideGrammaticalError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3N2VhMThlMGIxN2FhOTg3YzMyMGE2ZGM2NTM0MTQifQ=="/>
  </w:docVars>
  <w:rsids>
    <w:rsidRoot w:val="00EB7B6A"/>
    <w:rsid w:val="00116FDA"/>
    <w:rsid w:val="00322562"/>
    <w:rsid w:val="003E31A8"/>
    <w:rsid w:val="0051218C"/>
    <w:rsid w:val="005E67B4"/>
    <w:rsid w:val="00695681"/>
    <w:rsid w:val="007A3534"/>
    <w:rsid w:val="00836486"/>
    <w:rsid w:val="008B227F"/>
    <w:rsid w:val="008F7F4C"/>
    <w:rsid w:val="00990ADD"/>
    <w:rsid w:val="009F2CB9"/>
    <w:rsid w:val="00A83177"/>
    <w:rsid w:val="00BD49FD"/>
    <w:rsid w:val="00C32A84"/>
    <w:rsid w:val="00D739FC"/>
    <w:rsid w:val="00DF7FF7"/>
    <w:rsid w:val="00EB7B6A"/>
    <w:rsid w:val="00EF18E2"/>
    <w:rsid w:val="00FD6B25"/>
    <w:rsid w:val="0B1257DD"/>
    <w:rsid w:val="27F26177"/>
    <w:rsid w:val="370548E2"/>
    <w:rsid w:val="501D2649"/>
    <w:rsid w:val="515E0729"/>
    <w:rsid w:val="697902E9"/>
    <w:rsid w:val="74F27CD4"/>
    <w:rsid w:val="786B291C"/>
    <w:rsid w:val="78A6424D"/>
    <w:rsid w:val="7A6549B9"/>
    <w:rsid w:val="7DFE0C08"/>
    <w:rsid w:val="7EDD4629"/>
    <w:rsid w:val="967FE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rPr>
  </w:style>
  <w:style w:type="paragraph" w:styleId="3">
    <w:name w:val="annotation text"/>
    <w:basedOn w:val="1"/>
    <w:link w:val="21"/>
    <w:semiHidden/>
    <w:unhideWhenUsed/>
    <w:uiPriority w:val="99"/>
    <w:pPr>
      <w:jc w:val="left"/>
    </w:pPr>
  </w:style>
  <w:style w:type="paragraph" w:styleId="4">
    <w:name w:val="Balloon Text"/>
    <w:basedOn w:val="1"/>
    <w:link w:val="19"/>
    <w:semiHidden/>
    <w:unhideWhenUsed/>
    <w:qFormat/>
    <w:uiPriority w:val="99"/>
    <w:pPr>
      <w:spacing w:before="0" w:after="0" w:line="240" w:lineRule="auto"/>
    </w:pPr>
    <w:rPr>
      <w:sz w:val="18"/>
      <w:szCs w:val="18"/>
    </w:rPr>
  </w:style>
  <w:style w:type="paragraph" w:styleId="5">
    <w:name w:val="footer"/>
    <w:basedOn w:val="1"/>
    <w:link w:val="18"/>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Normal (Web)"/>
    <w:basedOn w:val="1"/>
    <w:semiHidden/>
    <w:unhideWhenUsed/>
    <w:qFormat/>
    <w:uiPriority w:val="99"/>
  </w:style>
  <w:style w:type="paragraph" w:styleId="8">
    <w:name w:val="annotation subject"/>
    <w:basedOn w:val="3"/>
    <w:next w:val="3"/>
    <w:link w:val="22"/>
    <w:semiHidden/>
    <w:unhideWhenUsed/>
    <w:uiPriority w:val="99"/>
    <w:rPr>
      <w:b/>
      <w:bCs/>
    </w:rPr>
  </w:style>
  <w:style w:type="character" w:styleId="11">
    <w:name w:val="annotation reference"/>
    <w:basedOn w:val="10"/>
    <w:semiHidden/>
    <w:unhideWhenUsed/>
    <w:uiPriority w:val="99"/>
    <w:rPr>
      <w:sz w:val="21"/>
      <w:szCs w:val="21"/>
    </w:rPr>
  </w:style>
  <w:style w:type="paragraph" w:customStyle="1" w:styleId="12">
    <w:name w:val="条"/>
    <w:basedOn w:val="1"/>
    <w:qFormat/>
    <w:uiPriority w:val="0"/>
    <w:pPr>
      <w:snapToGrid w:val="0"/>
      <w:spacing w:before="50" w:beforeLines="50" w:after="50" w:afterLines="50"/>
      <w:ind w:firstLine="0" w:firstLineChars="0"/>
    </w:pPr>
    <w:rPr>
      <w:rFonts w:eastAsia="黑体"/>
      <w:sz w:val="28"/>
    </w:rPr>
  </w:style>
  <w:style w:type="paragraph" w:customStyle="1" w:styleId="13">
    <w:name w:val="款"/>
    <w:basedOn w:val="1"/>
    <w:uiPriority w:val="0"/>
    <w:pPr>
      <w:snapToGrid w:val="0"/>
      <w:spacing w:before="0" w:beforeLines="0" w:after="0" w:afterLines="0"/>
      <w:ind w:firstLine="0" w:firstLineChars="0"/>
    </w:pPr>
    <w:rPr>
      <w:rFonts w:eastAsia="黑体"/>
    </w:rPr>
  </w:style>
  <w:style w:type="paragraph" w:customStyle="1" w:styleId="14">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5">
    <w:name w:val="节"/>
    <w:basedOn w:val="1"/>
    <w:qFormat/>
    <w:uiPriority w:val="0"/>
    <w:pPr>
      <w:snapToGrid w:val="0"/>
      <w:spacing w:before="50" w:beforeLines="50" w:after="50" w:afterLines="50"/>
      <w:ind w:firstLine="0" w:firstLineChars="0"/>
    </w:pPr>
    <w:rPr>
      <w:rFonts w:eastAsia="黑体"/>
      <w:sz w:val="30"/>
    </w:rPr>
  </w:style>
  <w:style w:type="character" w:customStyle="1" w:styleId="16">
    <w:name w:val="文档结构图 字符"/>
    <w:basedOn w:val="10"/>
    <w:link w:val="2"/>
    <w:semiHidden/>
    <w:qFormat/>
    <w:uiPriority w:val="99"/>
    <w:rPr>
      <w:rFonts w:ascii="宋体" w:hAnsi="Times New Roman" w:eastAsia="宋体" w:cs="Times New Roman"/>
      <w:sz w:val="24"/>
      <w:szCs w:val="24"/>
    </w:rPr>
  </w:style>
  <w:style w:type="character" w:customStyle="1" w:styleId="17">
    <w:name w:val="页眉 字符"/>
    <w:basedOn w:val="10"/>
    <w:link w:val="6"/>
    <w:qFormat/>
    <w:uiPriority w:val="99"/>
    <w:rPr>
      <w:rFonts w:ascii="Times New Roman" w:hAnsi="Times New Roman" w:eastAsia="宋体" w:cs="Times New Roman"/>
      <w:sz w:val="18"/>
      <w:szCs w:val="18"/>
    </w:rPr>
  </w:style>
  <w:style w:type="character" w:customStyle="1" w:styleId="18">
    <w:name w:val="页脚 字符"/>
    <w:basedOn w:val="10"/>
    <w:link w:val="5"/>
    <w:qFormat/>
    <w:uiPriority w:val="99"/>
    <w:rPr>
      <w:rFonts w:ascii="Times New Roman" w:hAnsi="Times New Roman" w:eastAsia="宋体" w:cs="Times New Roman"/>
      <w:sz w:val="18"/>
      <w:szCs w:val="18"/>
    </w:rPr>
  </w:style>
  <w:style w:type="character" w:customStyle="1" w:styleId="19">
    <w:name w:val="批注框文本 字符"/>
    <w:basedOn w:val="10"/>
    <w:link w:val="4"/>
    <w:semiHidden/>
    <w:qFormat/>
    <w:uiPriority w:val="99"/>
    <w:rPr>
      <w:kern w:val="2"/>
      <w:sz w:val="18"/>
      <w:szCs w:val="18"/>
    </w:rPr>
  </w:style>
  <w:style w:type="paragraph" w:customStyle="1" w:styleId="20">
    <w:name w:val="封面"/>
    <w:basedOn w:val="6"/>
    <w:qFormat/>
    <w:uiPriority w:val="0"/>
    <w:pPr>
      <w:pBdr>
        <w:bottom w:val="none" w:color="auto" w:sz="0" w:space="0"/>
      </w:pBdr>
      <w:spacing w:before="60" w:after="60"/>
      <w:ind w:firstLine="360"/>
    </w:pPr>
  </w:style>
  <w:style w:type="character" w:customStyle="1" w:styleId="21">
    <w:name w:val="批注文字 字符"/>
    <w:basedOn w:val="10"/>
    <w:link w:val="3"/>
    <w:semiHidden/>
    <w:uiPriority w:val="99"/>
    <w:rPr>
      <w:kern w:val="2"/>
      <w:sz w:val="24"/>
      <w:szCs w:val="24"/>
    </w:rPr>
  </w:style>
  <w:style w:type="character" w:customStyle="1" w:styleId="22">
    <w:name w:val="批注主题 字符"/>
    <w:basedOn w:val="21"/>
    <w:link w:val="8"/>
    <w:semiHidden/>
    <w:uiPriority w:val="99"/>
    <w:rPr>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10</Pages>
  <Words>803</Words>
  <Characters>4578</Characters>
  <Lines>38</Lines>
  <Paragraphs>10</Paragraphs>
  <TotalTime>34</TotalTime>
  <ScaleCrop>false</ScaleCrop>
  <LinksUpToDate>false</LinksUpToDate>
  <CharactersWithSpaces>5371</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2023-10-28T00:59:00Z</dcterms:created>
  <dc:creator>Administrator</dc:creator>
  <cp:lastModifiedBy>孤</cp:lastModifiedBy>
  <dcterms:modified xsi:type="dcterms:W3CDTF">2023-10-29T22:34:09Z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5EF81E496B024FEA800CE3379D44F5DC_12</vt:lpwstr>
  </property>
</Properties>
</file>